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39" w:rsidRDefault="00676339" w:rsidP="00676339">
      <w:pPr>
        <w:pStyle w:val="Title"/>
        <w:jc w:val="center"/>
      </w:pPr>
      <w:r>
        <w:t>Activities</w:t>
      </w:r>
    </w:p>
    <w:p w:rsidR="004E1E05" w:rsidRDefault="004E1E05" w:rsidP="004E1E05">
      <w:pPr>
        <w:spacing w:after="0" w:line="240" w:lineRule="auto"/>
      </w:pPr>
    </w:p>
    <w:p w:rsidR="00C65622" w:rsidRDefault="00C65622" w:rsidP="00C65622">
      <w:pPr>
        <w:spacing w:after="0" w:line="240" w:lineRule="auto"/>
      </w:pPr>
    </w:p>
    <w:p w:rsidR="00C65622" w:rsidRPr="00C65622" w:rsidRDefault="00C65622" w:rsidP="00C65622">
      <w:pPr>
        <w:shd w:val="clear" w:color="auto" w:fill="000000" w:themeFill="text1"/>
        <w:spacing w:after="0" w:line="240" w:lineRule="auto"/>
        <w:rPr>
          <w:b/>
          <w:color w:val="FF0000"/>
        </w:rPr>
      </w:pPr>
      <w:r w:rsidRPr="00C65622">
        <w:rPr>
          <w:b/>
          <w:color w:val="FF0000"/>
        </w:rPr>
        <w:t xml:space="preserve">Monday </w:t>
      </w:r>
      <w:r>
        <w:rPr>
          <w:b/>
          <w:color w:val="FF0000"/>
        </w:rPr>
        <w:t>March 23</w:t>
      </w:r>
    </w:p>
    <w:p w:rsidR="00C65622" w:rsidRDefault="00C65622" w:rsidP="00C65622">
      <w:pPr>
        <w:spacing w:after="0" w:line="240" w:lineRule="auto"/>
      </w:pPr>
    </w:p>
    <w:p w:rsidR="00F12B83" w:rsidRDefault="00F12B83" w:rsidP="00C65622">
      <w:pPr>
        <w:spacing w:after="0" w:line="240" w:lineRule="auto"/>
      </w:pPr>
      <w:r>
        <w:t>ToDo:</w:t>
      </w:r>
    </w:p>
    <w:p w:rsidR="00F12B83" w:rsidRDefault="00F12B83" w:rsidP="00736121">
      <w:pPr>
        <w:pStyle w:val="ListParagraph"/>
        <w:numPr>
          <w:ilvl w:val="0"/>
          <w:numId w:val="107"/>
        </w:numPr>
        <w:spacing w:after="0" w:line="240" w:lineRule="auto"/>
      </w:pPr>
      <w:r>
        <w:t xml:space="preserve">For PI2, Sprint 1:  </w:t>
      </w:r>
    </w:p>
    <w:p w:rsidR="00F12B83" w:rsidRPr="00736121" w:rsidRDefault="00F12B83" w:rsidP="00736121">
      <w:pPr>
        <w:pStyle w:val="ListParagraph"/>
        <w:numPr>
          <w:ilvl w:val="1"/>
          <w:numId w:val="107"/>
        </w:numPr>
        <w:spacing w:after="0" w:line="240" w:lineRule="auto"/>
        <w:rPr>
          <w:sz w:val="20"/>
          <w:szCs w:val="20"/>
        </w:rPr>
      </w:pPr>
      <w:r w:rsidRPr="00736121">
        <w:rPr>
          <w:sz w:val="20"/>
          <w:szCs w:val="20"/>
        </w:rPr>
        <w:t xml:space="preserve">Get upgraded template from Priya. </w:t>
      </w:r>
    </w:p>
    <w:p w:rsidR="00F12B83" w:rsidRPr="00736121" w:rsidRDefault="00F12B83" w:rsidP="00736121">
      <w:pPr>
        <w:pStyle w:val="ListParagraph"/>
        <w:numPr>
          <w:ilvl w:val="1"/>
          <w:numId w:val="107"/>
        </w:numPr>
        <w:spacing w:after="0" w:line="240" w:lineRule="auto"/>
        <w:rPr>
          <w:sz w:val="20"/>
          <w:szCs w:val="20"/>
        </w:rPr>
      </w:pPr>
      <w:r w:rsidRPr="00736121">
        <w:rPr>
          <w:sz w:val="20"/>
          <w:szCs w:val="20"/>
        </w:rPr>
        <w:t xml:space="preserve">Incorporate the template in Linux VM workflow.  </w:t>
      </w:r>
    </w:p>
    <w:p w:rsidR="00F12B83" w:rsidRPr="00736121" w:rsidRDefault="00F12B83" w:rsidP="00736121">
      <w:pPr>
        <w:pStyle w:val="ListParagraph"/>
        <w:numPr>
          <w:ilvl w:val="1"/>
          <w:numId w:val="107"/>
        </w:numPr>
        <w:spacing w:after="0" w:line="240" w:lineRule="auto"/>
        <w:rPr>
          <w:sz w:val="20"/>
          <w:szCs w:val="20"/>
        </w:rPr>
      </w:pPr>
      <w:r w:rsidRPr="00736121">
        <w:rPr>
          <w:sz w:val="20"/>
          <w:szCs w:val="20"/>
        </w:rPr>
        <w:t>Run Linux VM workflow on non-prod Tower.</w:t>
      </w:r>
    </w:p>
    <w:p w:rsidR="00F12B83" w:rsidRDefault="00F12B83" w:rsidP="00736121">
      <w:pPr>
        <w:pStyle w:val="ListParagraph"/>
        <w:numPr>
          <w:ilvl w:val="1"/>
          <w:numId w:val="107"/>
        </w:numPr>
        <w:spacing w:after="0" w:line="240" w:lineRule="auto"/>
        <w:rPr>
          <w:sz w:val="20"/>
          <w:szCs w:val="20"/>
        </w:rPr>
      </w:pPr>
      <w:r w:rsidRPr="00736121">
        <w:rPr>
          <w:sz w:val="20"/>
          <w:szCs w:val="20"/>
        </w:rPr>
        <w:t>Check that template is OK.</w:t>
      </w:r>
    </w:p>
    <w:p w:rsidR="00736121" w:rsidRDefault="00736121" w:rsidP="00736121">
      <w:pPr>
        <w:spacing w:after="0" w:line="240" w:lineRule="auto"/>
        <w:rPr>
          <w:sz w:val="20"/>
          <w:szCs w:val="20"/>
        </w:rPr>
      </w:pPr>
    </w:p>
    <w:p w:rsidR="00736121" w:rsidRPr="00736121" w:rsidRDefault="00736121" w:rsidP="00736121">
      <w:pPr>
        <w:pStyle w:val="ListParagraph"/>
        <w:numPr>
          <w:ilvl w:val="0"/>
          <w:numId w:val="107"/>
        </w:numPr>
        <w:spacing w:after="0" w:line="240" w:lineRule="auto"/>
        <w:rPr>
          <w:sz w:val="20"/>
          <w:szCs w:val="20"/>
        </w:rPr>
      </w:pPr>
      <w:r w:rsidRPr="00736121">
        <w:t xml:space="preserve">For </w:t>
      </w:r>
      <w:r w:rsidRPr="007A4E17">
        <w:t>IOAC upload to JFrog</w:t>
      </w:r>
    </w:p>
    <w:p w:rsidR="00736121" w:rsidRPr="00736121" w:rsidRDefault="00736121" w:rsidP="00736121">
      <w:pPr>
        <w:pStyle w:val="ListParagraph"/>
        <w:numPr>
          <w:ilvl w:val="1"/>
          <w:numId w:val="107"/>
        </w:numPr>
        <w:spacing w:after="0" w:line="240" w:lineRule="auto"/>
        <w:rPr>
          <w:sz w:val="20"/>
          <w:szCs w:val="20"/>
        </w:rPr>
      </w:pPr>
      <w:r>
        <w:t>Test output for success/fail.  Success is when no content is returned.</w:t>
      </w:r>
    </w:p>
    <w:p w:rsidR="00736121" w:rsidRPr="00736121" w:rsidRDefault="00736121" w:rsidP="00736121">
      <w:pPr>
        <w:spacing w:after="0" w:line="240" w:lineRule="auto"/>
        <w:rPr>
          <w:sz w:val="20"/>
          <w:szCs w:val="20"/>
        </w:rPr>
      </w:pPr>
    </w:p>
    <w:p w:rsidR="00F12B83" w:rsidRDefault="00F12B83" w:rsidP="00C65622">
      <w:pPr>
        <w:spacing w:after="0" w:line="240" w:lineRule="auto"/>
      </w:pPr>
    </w:p>
    <w:p w:rsidR="00A2541E" w:rsidRPr="007A4E17" w:rsidRDefault="00A2541E" w:rsidP="00A2541E">
      <w:pPr>
        <w:spacing w:after="0" w:line="240" w:lineRule="auto"/>
        <w:rPr>
          <w:rStyle w:val="Hyperlink"/>
        </w:rPr>
      </w:pPr>
      <w:hyperlink r:id="rId7" w:history="1">
        <w:r w:rsidRPr="007A4E17">
          <w:rPr>
            <w:rStyle w:val="Hyperlink"/>
          </w:rPr>
          <w:t>IAOTEAM-1230</w:t>
        </w:r>
      </w:hyperlink>
      <w:r w:rsidRPr="007A4E17">
        <w:t xml:space="preserve"> (IOAC upload to JFrog</w:t>
      </w:r>
      <w:r w:rsidRPr="007A4E17">
        <w:rPr>
          <w:rStyle w:val="Hyperlink"/>
        </w:rPr>
        <w:t>)</w:t>
      </w:r>
    </w:p>
    <w:p w:rsidR="00A2541E" w:rsidRDefault="00A2541E" w:rsidP="00790DA0">
      <w:pPr>
        <w:pStyle w:val="ListParagraph"/>
        <w:numPr>
          <w:ilvl w:val="0"/>
          <w:numId w:val="105"/>
        </w:numPr>
        <w:spacing w:after="0" w:line="240" w:lineRule="auto"/>
      </w:pPr>
      <w:r>
        <w:t>Triggered Jenkins pipeline from Ansible using Ra</w:t>
      </w:r>
      <w:r w:rsidR="00790DA0">
        <w:t>jesh’s username and (new) token.</w:t>
      </w:r>
    </w:p>
    <w:p w:rsidR="00A2541E" w:rsidRDefault="00A2541E" w:rsidP="00790DA0">
      <w:pPr>
        <w:pStyle w:val="ListParagraph"/>
        <w:numPr>
          <w:ilvl w:val="0"/>
          <w:numId w:val="105"/>
        </w:numPr>
        <w:spacing w:after="0" w:line="240" w:lineRule="auto"/>
      </w:pPr>
      <w:r>
        <w:t xml:space="preserve">Staged file: </w:t>
      </w:r>
      <w:r w:rsidRPr="00790DA0">
        <w:rPr>
          <w:b/>
        </w:rPr>
        <w:t>test_upload1.zip</w:t>
      </w:r>
      <w:r>
        <w:t xml:space="preserve"> got uploaded to artifactory.  </w:t>
      </w:r>
      <w:r>
        <w:sym w:font="Wingdings" w:char="F04A"/>
      </w:r>
    </w:p>
    <w:p w:rsidR="00790DA0" w:rsidRDefault="00790DA0" w:rsidP="00790DA0">
      <w:pPr>
        <w:pStyle w:val="ListParagraph"/>
        <w:numPr>
          <w:ilvl w:val="0"/>
          <w:numId w:val="105"/>
        </w:numPr>
        <w:spacing w:after="0" w:line="240" w:lineRule="auto"/>
      </w:pPr>
      <w:r>
        <w:t xml:space="preserve">Switched to user: </w:t>
      </w:r>
      <w:r w:rsidRPr="00790DA0">
        <w:rPr>
          <w:b/>
        </w:rPr>
        <w:t>tjxasvc-ioac-ci</w:t>
      </w:r>
      <w:r>
        <w:t xml:space="preserve"> </w:t>
      </w:r>
    </w:p>
    <w:p w:rsidR="00A2541E" w:rsidRDefault="00790DA0" w:rsidP="00790DA0">
      <w:pPr>
        <w:pStyle w:val="ListParagraph"/>
        <w:numPr>
          <w:ilvl w:val="0"/>
          <w:numId w:val="105"/>
        </w:numPr>
        <w:spacing w:after="0" w:line="240" w:lineRule="auto"/>
      </w:pPr>
      <w:r>
        <w:t>Job ran clean.  No ‘</w:t>
      </w:r>
      <w:r w:rsidRPr="00790DA0">
        <w:rPr>
          <w:color w:val="FF0000"/>
        </w:rPr>
        <w:t>Auth fail</w:t>
      </w:r>
      <w:r>
        <w:t>’ error.  No error from Ansible or Jenkins – but file not uploaded!!</w:t>
      </w:r>
    </w:p>
    <w:p w:rsidR="00736121" w:rsidRDefault="00736121" w:rsidP="00790DA0">
      <w:pPr>
        <w:pStyle w:val="ListParagraph"/>
        <w:numPr>
          <w:ilvl w:val="0"/>
          <w:numId w:val="105"/>
        </w:numPr>
        <w:spacing w:after="0" w:line="240" w:lineRule="auto"/>
      </w:pPr>
    </w:p>
    <w:p w:rsidR="00A2541E" w:rsidRDefault="00A2541E" w:rsidP="00C65622">
      <w:pPr>
        <w:spacing w:after="0" w:line="240" w:lineRule="auto"/>
      </w:pPr>
    </w:p>
    <w:p w:rsidR="00790DA0" w:rsidRDefault="00790DA0" w:rsidP="00790DA0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hyperlink r:id="rId8" w:history="1">
        <w:r>
          <w:rPr>
            <w:rStyle w:val="Hyperlink"/>
          </w:rPr>
          <w:t>IAOTEAM-3050</w:t>
        </w:r>
      </w:hyperlink>
      <w:r>
        <w:t xml:space="preserve"> (Create incident from email)</w:t>
      </w:r>
    </w:p>
    <w:p w:rsidR="00F12B83" w:rsidRDefault="00790DA0" w:rsidP="00790DA0">
      <w:pPr>
        <w:pStyle w:val="ListParagraph"/>
        <w:numPr>
          <w:ilvl w:val="0"/>
          <w:numId w:val="106"/>
        </w:numPr>
        <w:spacing w:after="0" w:line="240" w:lineRule="auto"/>
      </w:pPr>
      <w:r>
        <w:t>Sync-up meeting with Ram.</w:t>
      </w:r>
    </w:p>
    <w:p w:rsidR="00790DA0" w:rsidRDefault="00790DA0" w:rsidP="00790DA0">
      <w:pPr>
        <w:pStyle w:val="ListParagraph"/>
        <w:numPr>
          <w:ilvl w:val="0"/>
          <w:numId w:val="106"/>
        </w:numPr>
        <w:spacing w:after="0" w:line="240" w:lineRule="auto"/>
      </w:pPr>
      <w:r>
        <w:t>Reviewed revised input values and query to get incident created.</w:t>
      </w:r>
    </w:p>
    <w:p w:rsidR="00F12B83" w:rsidRDefault="00F12B83" w:rsidP="00C65622">
      <w:pPr>
        <w:spacing w:after="0" w:line="240" w:lineRule="auto"/>
      </w:pPr>
    </w:p>
    <w:p w:rsidR="00F12B83" w:rsidRDefault="00F12B83" w:rsidP="00C65622">
      <w:pPr>
        <w:spacing w:after="0" w:line="240" w:lineRule="auto"/>
      </w:pPr>
    </w:p>
    <w:p w:rsidR="00C65622" w:rsidRDefault="00C65622" w:rsidP="00C65622">
      <w:pPr>
        <w:spacing w:after="0" w:line="240" w:lineRule="auto"/>
      </w:pPr>
    </w:p>
    <w:p w:rsidR="00C65622" w:rsidRPr="00C65622" w:rsidRDefault="00C65622" w:rsidP="00C65622">
      <w:pPr>
        <w:shd w:val="clear" w:color="auto" w:fill="000000" w:themeFill="text1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Tues</w:t>
      </w:r>
      <w:r w:rsidRPr="00C65622">
        <w:rPr>
          <w:b/>
          <w:color w:val="FF0000"/>
        </w:rPr>
        <w:t xml:space="preserve">day </w:t>
      </w:r>
      <w:r>
        <w:rPr>
          <w:b/>
          <w:color w:val="FF0000"/>
        </w:rPr>
        <w:t>March 24</w:t>
      </w:r>
    </w:p>
    <w:p w:rsidR="00C65622" w:rsidRDefault="00C65622" w:rsidP="00C65622">
      <w:pPr>
        <w:spacing w:after="0" w:line="240" w:lineRule="auto"/>
      </w:pPr>
    </w:p>
    <w:p w:rsidR="00511973" w:rsidRDefault="00511973" w:rsidP="00511973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hyperlink r:id="rId9" w:history="1">
        <w:r>
          <w:rPr>
            <w:rStyle w:val="Hyperlink"/>
          </w:rPr>
          <w:t>IAOTEAM-3050</w:t>
        </w:r>
      </w:hyperlink>
      <w:r>
        <w:t xml:space="preserve"> (Create incident from email)</w:t>
      </w:r>
    </w:p>
    <w:p w:rsidR="00511973" w:rsidRDefault="00511973" w:rsidP="00C65622">
      <w:pPr>
        <w:spacing w:after="0" w:line="240" w:lineRule="auto"/>
      </w:pPr>
      <w:r>
        <w:t>Updated playbook:  Restructure variables, Add correlation id.</w:t>
      </w:r>
    </w:p>
    <w:p w:rsidR="00511973" w:rsidRDefault="00511973" w:rsidP="00C65622">
      <w:pPr>
        <w:spacing w:after="0" w:line="240" w:lineRule="auto"/>
      </w:pPr>
      <w:r>
        <w:t xml:space="preserve">Ran playbook.  Generated </w:t>
      </w:r>
      <w:hyperlink r:id="rId10" w:history="1">
        <w:r>
          <w:rPr>
            <w:rStyle w:val="Hyperlink"/>
          </w:rPr>
          <w:t>INC1614924</w:t>
        </w:r>
      </w:hyperlink>
    </w:p>
    <w:p w:rsidR="00511973" w:rsidRDefault="00511973" w:rsidP="00C65622">
      <w:pPr>
        <w:spacing w:after="0" w:line="240" w:lineRule="auto"/>
      </w:pPr>
      <w:r>
        <w:t xml:space="preserve">Ask Ram: </w:t>
      </w:r>
      <w:r w:rsidR="00DB34D6">
        <w:t xml:space="preserve"> Why </w:t>
      </w:r>
      <w:r w:rsidR="00DB34D6" w:rsidRPr="00DB34D6">
        <w:rPr>
          <w:b/>
        </w:rPr>
        <w:t>Location</w:t>
      </w:r>
      <w:r w:rsidR="00DB34D6">
        <w:t xml:space="preserve"> field is: “</w:t>
      </w:r>
      <w:r w:rsidR="00DB34D6" w:rsidRPr="00DB34D6">
        <w:t>The TJX Companies US</w:t>
      </w:r>
      <w:r w:rsidR="00DB34D6">
        <w:t>”</w:t>
      </w:r>
    </w:p>
    <w:p w:rsidR="00DB34D6" w:rsidRDefault="00DB34D6" w:rsidP="00C65622">
      <w:pPr>
        <w:spacing w:after="0" w:line="240" w:lineRule="auto"/>
      </w:pPr>
    </w:p>
    <w:p w:rsidR="00DB34D6" w:rsidRDefault="00DB34D6" w:rsidP="00C65622">
      <w:pPr>
        <w:spacing w:after="0" w:line="240" w:lineRule="auto"/>
      </w:pPr>
      <w:bookmarkStart w:id="0" w:name="_GoBack"/>
      <w:bookmarkEnd w:id="0"/>
    </w:p>
    <w:p w:rsidR="00511973" w:rsidRDefault="00511973" w:rsidP="00C65622">
      <w:pPr>
        <w:spacing w:after="0" w:line="240" w:lineRule="auto"/>
      </w:pPr>
    </w:p>
    <w:p w:rsidR="00511973" w:rsidRDefault="00511973" w:rsidP="00C65622">
      <w:pPr>
        <w:spacing w:after="0" w:line="240" w:lineRule="auto"/>
      </w:pPr>
    </w:p>
    <w:p w:rsidR="00511973" w:rsidRDefault="00511973" w:rsidP="00C65622">
      <w:pPr>
        <w:spacing w:after="0" w:line="240" w:lineRule="auto"/>
      </w:pPr>
    </w:p>
    <w:p w:rsidR="00511973" w:rsidRDefault="00511973" w:rsidP="00C65622">
      <w:pPr>
        <w:spacing w:after="0" w:line="240" w:lineRule="auto"/>
      </w:pPr>
    </w:p>
    <w:p w:rsidR="00511973" w:rsidRDefault="00511973" w:rsidP="00C65622">
      <w:pPr>
        <w:spacing w:after="0" w:line="240" w:lineRule="auto"/>
      </w:pPr>
    </w:p>
    <w:p w:rsidR="00C65622" w:rsidRDefault="00C65622" w:rsidP="00C65622">
      <w:pPr>
        <w:spacing w:after="0" w:line="240" w:lineRule="auto"/>
      </w:pPr>
    </w:p>
    <w:p w:rsidR="00C65622" w:rsidRPr="00C65622" w:rsidRDefault="00C65622" w:rsidP="00C65622">
      <w:pPr>
        <w:shd w:val="clear" w:color="auto" w:fill="000000" w:themeFill="text1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Wednes</w:t>
      </w:r>
      <w:r w:rsidRPr="00C65622">
        <w:rPr>
          <w:b/>
          <w:color w:val="FF0000"/>
        </w:rPr>
        <w:t xml:space="preserve">day </w:t>
      </w:r>
      <w:r>
        <w:rPr>
          <w:b/>
          <w:color w:val="FF0000"/>
        </w:rPr>
        <w:t>March 25</w:t>
      </w:r>
    </w:p>
    <w:p w:rsidR="00C65622" w:rsidRDefault="00C65622" w:rsidP="004E1E05">
      <w:pPr>
        <w:spacing w:after="0" w:line="240" w:lineRule="auto"/>
      </w:pPr>
    </w:p>
    <w:p w:rsidR="00C65622" w:rsidRDefault="00C65622" w:rsidP="004E1E05">
      <w:pPr>
        <w:spacing w:after="0" w:line="240" w:lineRule="auto"/>
      </w:pPr>
    </w:p>
    <w:p w:rsidR="00C65622" w:rsidRDefault="00C65622" w:rsidP="00C65622">
      <w:pPr>
        <w:spacing w:after="0" w:line="240" w:lineRule="auto"/>
      </w:pPr>
    </w:p>
    <w:p w:rsidR="00C65622" w:rsidRPr="00C65622" w:rsidRDefault="00C65622" w:rsidP="00C65622">
      <w:pPr>
        <w:shd w:val="clear" w:color="auto" w:fill="000000" w:themeFill="text1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Thurs</w:t>
      </w:r>
      <w:r w:rsidRPr="00C65622">
        <w:rPr>
          <w:b/>
          <w:color w:val="FF0000"/>
        </w:rPr>
        <w:t xml:space="preserve">day </w:t>
      </w:r>
      <w:r>
        <w:rPr>
          <w:b/>
          <w:color w:val="FF0000"/>
        </w:rPr>
        <w:t>March 26</w:t>
      </w:r>
    </w:p>
    <w:p w:rsidR="00C65622" w:rsidRDefault="00C65622" w:rsidP="00C65622">
      <w:pPr>
        <w:spacing w:after="0" w:line="240" w:lineRule="auto"/>
      </w:pPr>
    </w:p>
    <w:p w:rsidR="00C65622" w:rsidRDefault="00C65622" w:rsidP="00C65622">
      <w:pPr>
        <w:spacing w:after="0" w:line="240" w:lineRule="auto"/>
      </w:pPr>
    </w:p>
    <w:p w:rsidR="00C65622" w:rsidRPr="00C65622" w:rsidRDefault="00C65622" w:rsidP="00C65622">
      <w:pPr>
        <w:shd w:val="clear" w:color="auto" w:fill="000000" w:themeFill="text1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Fri</w:t>
      </w:r>
      <w:r w:rsidRPr="00C65622">
        <w:rPr>
          <w:b/>
          <w:color w:val="FF0000"/>
        </w:rPr>
        <w:t xml:space="preserve">day </w:t>
      </w:r>
      <w:r>
        <w:rPr>
          <w:b/>
          <w:color w:val="FF0000"/>
        </w:rPr>
        <w:t>March 27</w:t>
      </w:r>
    </w:p>
    <w:p w:rsidR="00C65622" w:rsidRDefault="00C65622" w:rsidP="00C65622">
      <w:pPr>
        <w:spacing w:after="0" w:line="240" w:lineRule="auto"/>
      </w:pPr>
    </w:p>
    <w:p w:rsidR="00C65622" w:rsidRDefault="00C65622" w:rsidP="004E1E05">
      <w:pPr>
        <w:spacing w:after="0" w:line="240" w:lineRule="auto"/>
      </w:pPr>
    </w:p>
    <w:p w:rsidR="00C65622" w:rsidRDefault="00C65622" w:rsidP="004E1E05">
      <w:pPr>
        <w:spacing w:after="0" w:line="240" w:lineRule="auto"/>
      </w:pPr>
    </w:p>
    <w:p w:rsidR="00DD318C" w:rsidRDefault="00DD318C" w:rsidP="00DD318C">
      <w:pPr>
        <w:spacing w:after="0" w:line="240" w:lineRule="auto"/>
      </w:pPr>
    </w:p>
    <w:p w:rsidR="00DD318C" w:rsidRPr="00564228" w:rsidRDefault="00DD318C" w:rsidP="00DD318C">
      <w:pPr>
        <w:shd w:val="clear" w:color="auto" w:fill="000000" w:themeFill="text1"/>
        <w:spacing w:after="0" w:line="240" w:lineRule="auto"/>
        <w:rPr>
          <w:b/>
          <w:color w:val="00B050"/>
        </w:rPr>
      </w:pPr>
      <w:r w:rsidRPr="00564228">
        <w:rPr>
          <w:b/>
          <w:color w:val="00B050"/>
        </w:rPr>
        <w:t xml:space="preserve">Monday </w:t>
      </w:r>
      <w:r>
        <w:rPr>
          <w:b/>
          <w:color w:val="00B050"/>
        </w:rPr>
        <w:t>March 16</w:t>
      </w:r>
    </w:p>
    <w:p w:rsidR="006A18A2" w:rsidRDefault="006A18A2" w:rsidP="004E1E05">
      <w:pPr>
        <w:spacing w:after="0" w:line="240" w:lineRule="auto"/>
      </w:pPr>
    </w:p>
    <w:p w:rsidR="00DD318C" w:rsidRDefault="00DD318C" w:rsidP="004E1E05">
      <w:pPr>
        <w:spacing w:after="0" w:line="240" w:lineRule="auto"/>
      </w:pPr>
    </w:p>
    <w:p w:rsidR="00227E70" w:rsidRPr="00564228" w:rsidRDefault="00227E70" w:rsidP="00227E70">
      <w:pPr>
        <w:shd w:val="clear" w:color="auto" w:fill="000000" w:themeFill="text1"/>
        <w:spacing w:after="0" w:line="240" w:lineRule="auto"/>
        <w:rPr>
          <w:b/>
          <w:color w:val="00B050"/>
        </w:rPr>
      </w:pPr>
      <w:r>
        <w:rPr>
          <w:b/>
          <w:color w:val="00B050"/>
        </w:rPr>
        <w:t>Tues</w:t>
      </w:r>
      <w:r w:rsidRPr="00564228">
        <w:rPr>
          <w:b/>
          <w:color w:val="00B050"/>
        </w:rPr>
        <w:t xml:space="preserve">day </w:t>
      </w:r>
      <w:r>
        <w:rPr>
          <w:b/>
          <w:color w:val="00B050"/>
        </w:rPr>
        <w:t>March 17</w:t>
      </w:r>
    </w:p>
    <w:p w:rsidR="00227E70" w:rsidRDefault="00227E70" w:rsidP="00227E70">
      <w:pPr>
        <w:spacing w:after="0" w:line="240" w:lineRule="auto"/>
      </w:pPr>
    </w:p>
    <w:p w:rsidR="000639DE" w:rsidRPr="007A4E17" w:rsidRDefault="00A2541E" w:rsidP="000639DE">
      <w:pPr>
        <w:spacing w:after="0" w:line="240" w:lineRule="auto"/>
        <w:rPr>
          <w:rStyle w:val="Hyperlink"/>
        </w:rPr>
      </w:pPr>
      <w:hyperlink r:id="rId11" w:history="1">
        <w:r w:rsidR="000639DE" w:rsidRPr="007A4E17">
          <w:rPr>
            <w:rStyle w:val="Hyperlink"/>
          </w:rPr>
          <w:t>IAOTEAM-1230</w:t>
        </w:r>
      </w:hyperlink>
      <w:r w:rsidR="000639DE" w:rsidRPr="007A4E17">
        <w:t xml:space="preserve"> (IOAC upload to JFrog</w:t>
      </w:r>
      <w:r w:rsidR="000639DE" w:rsidRPr="007A4E17">
        <w:rPr>
          <w:rStyle w:val="Hyperlink"/>
        </w:rPr>
        <w:t>)</w:t>
      </w:r>
    </w:p>
    <w:p w:rsidR="00AE51CF" w:rsidRDefault="00AE51CF" w:rsidP="00CF07A0">
      <w:pPr>
        <w:pStyle w:val="ListParagraph"/>
        <w:numPr>
          <w:ilvl w:val="0"/>
          <w:numId w:val="100"/>
        </w:numPr>
        <w:spacing w:after="0" w:line="240" w:lineRule="auto"/>
      </w:pPr>
      <w:r>
        <w:t xml:space="preserve">Implemented various updates to header/crumb content and format. </w:t>
      </w:r>
    </w:p>
    <w:p w:rsidR="00AE51CF" w:rsidRDefault="004764FC" w:rsidP="00CF07A0">
      <w:pPr>
        <w:pStyle w:val="ListParagraph"/>
        <w:numPr>
          <w:ilvl w:val="0"/>
          <w:numId w:val="100"/>
        </w:numPr>
        <w:spacing w:after="0" w:line="240" w:lineRule="auto"/>
      </w:pPr>
      <w:r>
        <w:t>Implemented Uma’s suggested URL update.</w:t>
      </w:r>
    </w:p>
    <w:p w:rsidR="00AE51CF" w:rsidRDefault="00AE51CF" w:rsidP="00CF07A0">
      <w:pPr>
        <w:pStyle w:val="ListParagraph"/>
        <w:numPr>
          <w:ilvl w:val="0"/>
          <w:numId w:val="100"/>
        </w:numPr>
        <w:spacing w:after="0" w:line="240" w:lineRule="auto"/>
      </w:pPr>
      <w:r>
        <w:t xml:space="preserve">Updated </w:t>
      </w:r>
      <w:hyperlink r:id="rId12" w:history="1">
        <w:r>
          <w:rPr>
            <w:rStyle w:val="Hyperlink"/>
          </w:rPr>
          <w:t>DSOE-4043</w:t>
        </w:r>
      </w:hyperlink>
      <w:r>
        <w:t xml:space="preserve"> with detailed description of latest status.</w:t>
      </w:r>
    </w:p>
    <w:p w:rsidR="000639DE" w:rsidRDefault="00AE51CF" w:rsidP="00CF07A0">
      <w:pPr>
        <w:pStyle w:val="ListParagraph"/>
        <w:numPr>
          <w:ilvl w:val="0"/>
          <w:numId w:val="100"/>
        </w:numPr>
        <w:spacing w:after="0" w:line="240" w:lineRule="auto"/>
      </w:pPr>
      <w:r>
        <w:t xml:space="preserve">Email &amp; skype exchanges with Humayun for debugging.  </w:t>
      </w:r>
    </w:p>
    <w:p w:rsidR="00AE51CF" w:rsidRDefault="004764FC" w:rsidP="00CF07A0">
      <w:pPr>
        <w:pStyle w:val="ListParagraph"/>
        <w:numPr>
          <w:ilvl w:val="0"/>
          <w:numId w:val="100"/>
        </w:numPr>
        <w:spacing w:after="0" w:line="240" w:lineRule="auto"/>
      </w:pPr>
      <w:r>
        <w:t>Set up</w:t>
      </w:r>
      <w:r w:rsidR="00AE51CF">
        <w:t xml:space="preserve"> meeting request </w:t>
      </w:r>
      <w:r w:rsidR="0072444B">
        <w:t xml:space="preserve">(for Wednesday 3/18) </w:t>
      </w:r>
      <w:r w:rsidR="00AE51CF">
        <w:t>with all detail to Humayun, Rajesh, and AHS team for working session.</w:t>
      </w:r>
    </w:p>
    <w:p w:rsidR="00F52EED" w:rsidRDefault="00F52EED" w:rsidP="00227E70">
      <w:pPr>
        <w:spacing w:after="0" w:line="240" w:lineRule="auto"/>
      </w:pPr>
    </w:p>
    <w:p w:rsidR="000639DE" w:rsidRDefault="000639DE" w:rsidP="00227E70">
      <w:pPr>
        <w:spacing w:after="0" w:line="240" w:lineRule="auto"/>
      </w:pPr>
    </w:p>
    <w:p w:rsidR="000639DE" w:rsidRDefault="00A2541E" w:rsidP="000639DE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hyperlink r:id="rId13" w:history="1">
        <w:r w:rsidR="000639DE">
          <w:rPr>
            <w:rStyle w:val="Hyperlink"/>
          </w:rPr>
          <w:t>IAOTEAM-3050</w:t>
        </w:r>
      </w:hyperlink>
      <w:r w:rsidR="000639DE">
        <w:t xml:space="preserve"> (Create incident from email)</w:t>
      </w:r>
    </w:p>
    <w:p w:rsidR="000639DE" w:rsidRDefault="00C67422" w:rsidP="00CF07A0">
      <w:pPr>
        <w:pStyle w:val="ListParagraph"/>
        <w:numPr>
          <w:ilvl w:val="0"/>
          <w:numId w:val="101"/>
        </w:numPr>
        <w:spacing w:after="0" w:line="240" w:lineRule="auto"/>
      </w:pPr>
      <w:r>
        <w:t xml:space="preserve">Resolved all issues concerning quotation marks around email input fields.  </w:t>
      </w:r>
    </w:p>
    <w:p w:rsidR="000102C8" w:rsidRDefault="000102C8" w:rsidP="00CF07A0">
      <w:pPr>
        <w:pStyle w:val="ListParagraph"/>
        <w:numPr>
          <w:ilvl w:val="0"/>
          <w:numId w:val="101"/>
        </w:numPr>
        <w:spacing w:after="0" w:line="240" w:lineRule="auto"/>
      </w:pPr>
      <w:r>
        <w:t xml:space="preserve">Successful run of job template: </w:t>
      </w:r>
      <w:hyperlink r:id="rId14" w:anchor="/templates/job_template/666" w:history="1">
        <w:r>
          <w:rPr>
            <w:rStyle w:val="Hyperlink"/>
          </w:rPr>
          <w:t>IAOTEAM-3050-create-incident-from-email</w:t>
        </w:r>
      </w:hyperlink>
      <w:r>
        <w:t xml:space="preserve"> </w:t>
      </w:r>
    </w:p>
    <w:p w:rsidR="00C67422" w:rsidRDefault="000102C8" w:rsidP="00CF07A0">
      <w:pPr>
        <w:pStyle w:val="ListParagraph"/>
        <w:numPr>
          <w:ilvl w:val="0"/>
          <w:numId w:val="101"/>
        </w:numPr>
        <w:spacing w:after="0" w:line="240" w:lineRule="auto"/>
      </w:pPr>
      <w:r>
        <w:t xml:space="preserve">Generated incident: </w:t>
      </w:r>
      <w:hyperlink r:id="rId15" w:history="1">
        <w:r>
          <w:rPr>
            <w:rStyle w:val="Hyperlink"/>
          </w:rPr>
          <w:t>INC1614340</w:t>
        </w:r>
      </w:hyperlink>
      <w:r>
        <w:t xml:space="preserve"> in Service-Now dev env.</w:t>
      </w:r>
    </w:p>
    <w:p w:rsidR="000102C8" w:rsidRDefault="000102C8" w:rsidP="00CF07A0">
      <w:pPr>
        <w:pStyle w:val="ListParagraph"/>
        <w:numPr>
          <w:ilvl w:val="0"/>
          <w:numId w:val="101"/>
        </w:numPr>
        <w:spacing w:after="0" w:line="240" w:lineRule="auto"/>
      </w:pPr>
      <w:r>
        <w:t>Asked Ram for confirmation that incident is valid.</w:t>
      </w:r>
    </w:p>
    <w:p w:rsidR="00C67422" w:rsidRDefault="00C67422" w:rsidP="00227E70">
      <w:pPr>
        <w:spacing w:after="0" w:line="240" w:lineRule="auto"/>
      </w:pPr>
    </w:p>
    <w:p w:rsidR="000639DE" w:rsidRDefault="000639DE" w:rsidP="00227E70">
      <w:pPr>
        <w:spacing w:after="0" w:line="240" w:lineRule="auto"/>
      </w:pPr>
    </w:p>
    <w:p w:rsidR="000639DE" w:rsidRDefault="00A2541E" w:rsidP="000639DE">
      <w:pPr>
        <w:spacing w:after="0" w:line="240" w:lineRule="auto"/>
      </w:pPr>
      <w:hyperlink r:id="rId16" w:history="1">
        <w:r w:rsidR="000639DE">
          <w:rPr>
            <w:rStyle w:val="Hyperlink"/>
          </w:rPr>
          <w:t>IAOTEAM-3594</w:t>
        </w:r>
      </w:hyperlink>
      <w:r w:rsidR="000639DE">
        <w:t xml:space="preserve"> </w:t>
      </w:r>
      <w:r w:rsidR="00454991">
        <w:t xml:space="preserve"> </w:t>
      </w:r>
      <w:hyperlink r:id="rId17" w:history="1">
        <w:r w:rsidR="00454991">
          <w:rPr>
            <w:rStyle w:val="Hyperlink"/>
          </w:rPr>
          <w:t>IAOTEAM-3051</w:t>
        </w:r>
      </w:hyperlink>
      <w:r w:rsidR="00454991">
        <w:t xml:space="preserve">   </w:t>
      </w:r>
      <w:r w:rsidR="000639DE">
        <w:t>(</w:t>
      </w:r>
      <w:r w:rsidR="00454991">
        <w:t>Std Change in Prod</w:t>
      </w:r>
      <w:r w:rsidR="000639DE">
        <w:t>)</w:t>
      </w:r>
    </w:p>
    <w:p w:rsidR="000639DE" w:rsidRDefault="00F23817" w:rsidP="00CF07A0">
      <w:pPr>
        <w:pStyle w:val="ListParagraph"/>
        <w:numPr>
          <w:ilvl w:val="0"/>
          <w:numId w:val="99"/>
        </w:numPr>
        <w:spacing w:after="0" w:line="240" w:lineRule="auto"/>
      </w:pPr>
      <w:r>
        <w:t xml:space="preserve">Implemented vaulted password for Service-Now prod environment.  (Used a copy of the </w:t>
      </w:r>
      <w:r w:rsidRPr="00454991">
        <w:rPr>
          <w:b/>
        </w:rPr>
        <w:t>snow_vault.yml</w:t>
      </w:r>
      <w:r>
        <w:t xml:space="preserve"> password file from </w:t>
      </w:r>
      <w:r w:rsidRPr="00454991">
        <w:rPr>
          <w:b/>
        </w:rPr>
        <w:t>createincident</w:t>
      </w:r>
      <w:r>
        <w:t xml:space="preserve"> role.) </w:t>
      </w:r>
    </w:p>
    <w:p w:rsidR="00227E70" w:rsidRDefault="00454991" w:rsidP="00CF07A0">
      <w:pPr>
        <w:pStyle w:val="ListParagraph"/>
        <w:numPr>
          <w:ilvl w:val="0"/>
          <w:numId w:val="99"/>
        </w:numPr>
        <w:spacing w:after="0" w:line="240" w:lineRule="auto"/>
      </w:pPr>
      <w:r>
        <w:t xml:space="preserve">Enabled snow environment switching: </w:t>
      </w:r>
      <w:r w:rsidR="00F23817">
        <w:t xml:space="preserve">Exposed </w:t>
      </w:r>
      <w:r w:rsidRPr="00454991">
        <w:rPr>
          <w:b/>
        </w:rPr>
        <w:t>chg_api_url</w:t>
      </w:r>
      <w:r w:rsidRPr="00454991">
        <w:t xml:space="preserve"> and upd_chg_api_url</w:t>
      </w:r>
      <w:r>
        <w:t xml:space="preserve"> as extra-vars.</w:t>
      </w:r>
    </w:p>
    <w:p w:rsidR="00454991" w:rsidRDefault="00454991" w:rsidP="00CF07A0">
      <w:pPr>
        <w:pStyle w:val="ListParagraph"/>
        <w:numPr>
          <w:ilvl w:val="0"/>
          <w:numId w:val="99"/>
        </w:numPr>
        <w:spacing w:after="0" w:line="240" w:lineRule="auto"/>
      </w:pPr>
      <w:r>
        <w:t xml:space="preserve">Updated </w:t>
      </w:r>
      <w:hyperlink r:id="rId18" w:anchor="/templates/workflow_job_template/600" w:history="1">
        <w:r>
          <w:rPr>
            <w:rStyle w:val="Hyperlink"/>
          </w:rPr>
          <w:t>IOAC-Workflow-Create-Update-StdChg</w:t>
        </w:r>
      </w:hyperlink>
      <w:r>
        <w:t xml:space="preserve"> on prod Ansible Tower to include added and renamed variables.</w:t>
      </w:r>
    </w:p>
    <w:p w:rsidR="00454991" w:rsidRDefault="00454991" w:rsidP="00CF07A0">
      <w:pPr>
        <w:pStyle w:val="ListParagraph"/>
        <w:numPr>
          <w:ilvl w:val="0"/>
          <w:numId w:val="99"/>
        </w:numPr>
        <w:spacing w:after="0" w:line="240" w:lineRule="auto"/>
      </w:pPr>
      <w:r>
        <w:t xml:space="preserve">Merged updates from master branch into </w:t>
      </w:r>
      <w:r w:rsidRPr="00D30591">
        <w:rPr>
          <w:rFonts w:cstheme="minorHAnsi"/>
          <w:color w:val="00BFBF"/>
        </w:rPr>
        <w:t>feature/IAOTEAM-3051-automate-creation-of-service-now-standard-change-requests</w:t>
      </w:r>
    </w:p>
    <w:p w:rsidR="00454991" w:rsidRDefault="00F52EED" w:rsidP="00CF07A0">
      <w:pPr>
        <w:pStyle w:val="ListParagraph"/>
        <w:numPr>
          <w:ilvl w:val="0"/>
          <w:numId w:val="99"/>
        </w:numPr>
        <w:spacing w:after="0" w:line="240" w:lineRule="auto"/>
      </w:pPr>
      <w:r>
        <w:t>Submitted</w:t>
      </w:r>
      <w:r w:rsidR="00454991">
        <w:t xml:space="preserve"> </w:t>
      </w:r>
      <w:hyperlink r:id="rId19" w:tooltip="pull request" w:history="1">
        <w:r w:rsidR="00454991">
          <w:rPr>
            <w:rStyle w:val="Hyperlink"/>
          </w:rPr>
          <w:t>pull request</w:t>
        </w:r>
      </w:hyperlink>
      <w:r>
        <w:t xml:space="preserve"> for Priya</w:t>
      </w:r>
    </w:p>
    <w:p w:rsidR="00FB1DBA" w:rsidRDefault="00FB1DBA" w:rsidP="00CF07A0">
      <w:pPr>
        <w:pStyle w:val="ListParagraph"/>
        <w:numPr>
          <w:ilvl w:val="0"/>
          <w:numId w:val="99"/>
        </w:numPr>
        <w:spacing w:after="0" w:line="240" w:lineRule="auto"/>
      </w:pPr>
      <w:r>
        <w:t xml:space="preserve">Began writing confluence page:  </w:t>
      </w:r>
      <w:hyperlink r:id="rId20" w:history="1">
        <w:r>
          <w:rPr>
            <w:rStyle w:val="Hyperlink"/>
          </w:rPr>
          <w:t>IOaC Automation - Automate creation/update of Service Now Standard Change Requests</w:t>
        </w:r>
      </w:hyperlink>
    </w:p>
    <w:p w:rsidR="00F23817" w:rsidRDefault="00F23817" w:rsidP="00227E70">
      <w:pPr>
        <w:spacing w:after="0" w:line="240" w:lineRule="auto"/>
      </w:pPr>
    </w:p>
    <w:p w:rsidR="00C073A6" w:rsidRDefault="00C073A6" w:rsidP="00227E70">
      <w:pPr>
        <w:spacing w:after="0" w:line="240" w:lineRule="auto"/>
      </w:pPr>
    </w:p>
    <w:p w:rsidR="00C073A6" w:rsidRDefault="00C073A6" w:rsidP="00227E70">
      <w:pPr>
        <w:spacing w:after="0" w:line="240" w:lineRule="auto"/>
      </w:pPr>
    </w:p>
    <w:p w:rsidR="00227E70" w:rsidRPr="00564228" w:rsidRDefault="00227E70" w:rsidP="00227E70">
      <w:pPr>
        <w:shd w:val="clear" w:color="auto" w:fill="000000" w:themeFill="text1"/>
        <w:spacing w:after="0" w:line="240" w:lineRule="auto"/>
        <w:rPr>
          <w:b/>
          <w:color w:val="00B050"/>
        </w:rPr>
      </w:pPr>
      <w:r>
        <w:rPr>
          <w:b/>
          <w:color w:val="00B050"/>
        </w:rPr>
        <w:t>Wednes</w:t>
      </w:r>
      <w:r w:rsidRPr="00564228">
        <w:rPr>
          <w:b/>
          <w:color w:val="00B050"/>
        </w:rPr>
        <w:t xml:space="preserve">day </w:t>
      </w:r>
      <w:r>
        <w:rPr>
          <w:b/>
          <w:color w:val="00B050"/>
        </w:rPr>
        <w:t>March 18</w:t>
      </w:r>
    </w:p>
    <w:p w:rsidR="00227E70" w:rsidRDefault="00227E70" w:rsidP="00227E70">
      <w:pPr>
        <w:spacing w:after="0" w:line="240" w:lineRule="auto"/>
      </w:pPr>
    </w:p>
    <w:p w:rsidR="00D30591" w:rsidRDefault="00A2541E" w:rsidP="00D30591">
      <w:pPr>
        <w:spacing w:after="0" w:line="240" w:lineRule="auto"/>
      </w:pPr>
      <w:hyperlink r:id="rId21" w:history="1">
        <w:r w:rsidR="00D30591">
          <w:rPr>
            <w:rStyle w:val="Hyperlink"/>
          </w:rPr>
          <w:t>IAOTEAM-3594</w:t>
        </w:r>
      </w:hyperlink>
      <w:r w:rsidR="00D30591">
        <w:t xml:space="preserve"> (Validate Std Change in Prod)</w:t>
      </w:r>
    </w:p>
    <w:p w:rsidR="00D30591" w:rsidRDefault="00D30591" w:rsidP="00D305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0591">
        <w:rPr>
          <w:rFonts w:cstheme="minorHAnsi"/>
        </w:rPr>
        <w:t>Added variable 'u_reason_for_outside_change</w:t>
      </w:r>
      <w:r>
        <w:rPr>
          <w:rFonts w:cstheme="minorHAnsi"/>
        </w:rPr>
        <w:t xml:space="preserve">_window' to </w:t>
      </w:r>
      <w:r w:rsidRPr="00D30591">
        <w:rPr>
          <w:rFonts w:cstheme="minorHAnsi"/>
          <w:b/>
        </w:rPr>
        <w:t>Review</w:t>
      </w:r>
      <w:r>
        <w:rPr>
          <w:rFonts w:cstheme="minorHAnsi"/>
        </w:rPr>
        <w:t xml:space="preserve"> state update</w:t>
      </w:r>
    </w:p>
    <w:p w:rsidR="00D30591" w:rsidRPr="00D30591" w:rsidRDefault="00D30591" w:rsidP="00D305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Note: Added to </w:t>
      </w:r>
      <w:r w:rsidRPr="00D30591">
        <w:rPr>
          <w:rFonts w:cstheme="minorHAnsi"/>
          <w:color w:val="00BFBF"/>
        </w:rPr>
        <w:t>feature/IAOTEAM-3051-automate-creation-of-service-now-standard-change-requests</w:t>
      </w:r>
      <w:r>
        <w:t xml:space="preserve"> not yet merged to master.</w:t>
      </w:r>
    </w:p>
    <w:p w:rsidR="00D30591" w:rsidRDefault="00D30591" w:rsidP="004E1E05">
      <w:pPr>
        <w:spacing w:after="0" w:line="240" w:lineRule="auto"/>
      </w:pPr>
      <w:r>
        <w:t>Need to test in dev.</w:t>
      </w:r>
    </w:p>
    <w:p w:rsidR="00FB1DBA" w:rsidRDefault="00FB1DBA" w:rsidP="004E1E05">
      <w:pPr>
        <w:spacing w:after="0" w:line="240" w:lineRule="auto"/>
      </w:pPr>
    </w:p>
    <w:p w:rsidR="00FB1DBA" w:rsidRDefault="00FB1DBA" w:rsidP="004E1E05">
      <w:pPr>
        <w:spacing w:after="0" w:line="240" w:lineRule="auto"/>
      </w:pPr>
    </w:p>
    <w:p w:rsidR="00A9644E" w:rsidRDefault="00A2541E" w:rsidP="00A9644E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hyperlink r:id="rId22" w:history="1">
        <w:r w:rsidR="00A9644E">
          <w:rPr>
            <w:rStyle w:val="Hyperlink"/>
          </w:rPr>
          <w:t>IAOTEAM-3050</w:t>
        </w:r>
      </w:hyperlink>
      <w:r w:rsidR="00A9644E">
        <w:t xml:space="preserve"> (Create incident from email)</w:t>
      </w:r>
    </w:p>
    <w:p w:rsidR="00A9644E" w:rsidRDefault="00A9644E" w:rsidP="00CF07A0">
      <w:pPr>
        <w:pStyle w:val="ListParagraph"/>
        <w:numPr>
          <w:ilvl w:val="0"/>
          <w:numId w:val="99"/>
        </w:numPr>
        <w:spacing w:after="0" w:line="240" w:lineRule="auto"/>
      </w:pPr>
      <w:r>
        <w:t xml:space="preserve">Merged updates from </w:t>
      </w:r>
      <w:r w:rsidRPr="00A9644E">
        <w:rPr>
          <w:b/>
        </w:rPr>
        <w:t>master</w:t>
      </w:r>
      <w:r>
        <w:t xml:space="preserve"> branch into </w:t>
      </w:r>
      <w:hyperlink r:id="rId23" w:history="1">
        <w:r>
          <w:rPr>
            <w:rStyle w:val="Hyperlink"/>
          </w:rPr>
          <w:t>feature/IAOTEAM-3050-create-service-now-incident-from-email</w:t>
        </w:r>
      </w:hyperlink>
    </w:p>
    <w:p w:rsidR="00A9644E" w:rsidRDefault="00A9644E" w:rsidP="00CF07A0">
      <w:pPr>
        <w:pStyle w:val="ListParagraph"/>
        <w:numPr>
          <w:ilvl w:val="0"/>
          <w:numId w:val="99"/>
        </w:numPr>
        <w:spacing w:after="0" w:line="240" w:lineRule="auto"/>
      </w:pPr>
      <w:r>
        <w:t xml:space="preserve">Submitted </w:t>
      </w:r>
      <w:hyperlink r:id="rId24" w:tooltip="pull request" w:history="1">
        <w:r>
          <w:rPr>
            <w:rStyle w:val="Hyperlink"/>
          </w:rPr>
          <w:t>pull request</w:t>
        </w:r>
      </w:hyperlink>
      <w:r>
        <w:t xml:space="preserve"> for Priya</w:t>
      </w:r>
    </w:p>
    <w:p w:rsidR="00A9644E" w:rsidRDefault="00A9644E" w:rsidP="00CF07A0">
      <w:pPr>
        <w:pStyle w:val="ListParagraph"/>
        <w:numPr>
          <w:ilvl w:val="0"/>
          <w:numId w:val="99"/>
        </w:numPr>
        <w:spacing w:after="0" w:line="240" w:lineRule="auto"/>
      </w:pPr>
    </w:p>
    <w:p w:rsidR="00A9644E" w:rsidRDefault="00A9644E" w:rsidP="004E1E05">
      <w:pPr>
        <w:spacing w:after="0" w:line="240" w:lineRule="auto"/>
      </w:pPr>
    </w:p>
    <w:p w:rsidR="00D30591" w:rsidRDefault="00D30591" w:rsidP="004E1E05">
      <w:pPr>
        <w:spacing w:after="0" w:line="240" w:lineRule="auto"/>
      </w:pPr>
    </w:p>
    <w:p w:rsidR="00DA350C" w:rsidRPr="007A4E17" w:rsidRDefault="00A2541E" w:rsidP="00DA350C">
      <w:pPr>
        <w:spacing w:after="0" w:line="240" w:lineRule="auto"/>
        <w:rPr>
          <w:rStyle w:val="Hyperlink"/>
        </w:rPr>
      </w:pPr>
      <w:hyperlink r:id="rId25" w:history="1">
        <w:r w:rsidR="00DA350C" w:rsidRPr="007A4E17">
          <w:rPr>
            <w:rStyle w:val="Hyperlink"/>
          </w:rPr>
          <w:t>IAOTEAM-1230</w:t>
        </w:r>
      </w:hyperlink>
      <w:r w:rsidR="00DA350C" w:rsidRPr="007A4E17">
        <w:t xml:space="preserve"> (IOAC upload to JFrog</w:t>
      </w:r>
      <w:r w:rsidR="00DA350C" w:rsidRPr="007A4E17">
        <w:rPr>
          <w:rStyle w:val="Hyperlink"/>
        </w:rPr>
        <w:t>)</w:t>
      </w:r>
    </w:p>
    <w:p w:rsidR="00DA350C" w:rsidRDefault="00DA350C" w:rsidP="00DA350C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Tried inserting the Jenkins crumb into the URL on the API call, as requested by Rajesh:</w:t>
      </w:r>
    </w:p>
    <w:p w:rsidR="00DA350C" w:rsidRDefault="00DA350C" w:rsidP="00DA350C">
      <w:pPr>
        <w:pStyle w:val="NormalWeb"/>
        <w:shd w:val="clear" w:color="auto" w:fill="F4F5F7"/>
        <w:spacing w:before="15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URL</w:t>
      </w:r>
      <w:r>
        <w:rPr>
          <w:rFonts w:ascii="Segoe UI" w:hAnsi="Segoe UI" w:cs="Segoe UI"/>
          <w:color w:val="172B4D"/>
          <w:sz w:val="21"/>
          <w:szCs w:val="21"/>
        </w:rPr>
        <w:t>:  "https://jenkinscore.tjx.com/job/IOaC/job/UploadArtifacts/job/IOAC_ArtifactUpload/build?token=</w:t>
      </w:r>
      <w:r>
        <w:rPr>
          <w:rFonts w:ascii="Segoe UI" w:hAnsi="Segoe UI" w:cs="Segoe UI"/>
          <w:b/>
          <w:bCs/>
          <w:color w:val="0747A6"/>
          <w:sz w:val="21"/>
          <w:szCs w:val="21"/>
        </w:rPr>
        <w:t>97a989faaffcd5daf875c960c7b6ad3f3aae137c04a87724dc700ec007273c2f</w:t>
      </w:r>
      <w:r>
        <w:rPr>
          <w:rFonts w:ascii="Segoe UI" w:hAnsi="Segoe UI" w:cs="Segoe UI"/>
          <w:color w:val="172B4D"/>
          <w:sz w:val="21"/>
          <w:szCs w:val="21"/>
        </w:rPr>
        <w:t>&amp;sourcePath=test_upload1.zip+artifactoryPath=IOAC/Linux/ESP/"</w:t>
      </w:r>
    </w:p>
    <w:p w:rsidR="00DA350C" w:rsidRDefault="00DA350C" w:rsidP="00DA350C">
      <w:pPr>
        <w:pStyle w:val="NormalWeb"/>
        <w:shd w:val="clear" w:color="auto" w:fill="F4F5F7"/>
        <w:spacing w:before="15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lastRenderedPageBreak/>
        <w:t>Got same result:</w:t>
      </w:r>
      <w:r>
        <w:rPr>
          <w:rFonts w:ascii="Segoe UI" w:hAnsi="Segoe UI" w:cs="Segoe UI"/>
          <w:color w:val="DE350B"/>
          <w:sz w:val="21"/>
          <w:szCs w:val="21"/>
        </w:rPr>
        <w:t xml:space="preserve">   HTTP Status 403 – Forbidden   </w:t>
      </w:r>
      <w:r>
        <w:rPr>
          <w:rFonts w:ascii="Segoe UI" w:hAnsi="Segoe UI" w:cs="Segoe UI"/>
          <w:b/>
          <w:bCs/>
          <w:color w:val="DE350B"/>
          <w:sz w:val="21"/>
          <w:szCs w:val="21"/>
        </w:rPr>
        <w:t>No valid crumb was included in the request</w:t>
      </w:r>
    </w:p>
    <w:p w:rsidR="00DA350C" w:rsidRDefault="00DA350C" w:rsidP="004E1E05">
      <w:pPr>
        <w:spacing w:after="0" w:line="240" w:lineRule="auto"/>
      </w:pPr>
      <w:r>
        <w:t xml:space="preserve">Updated </w:t>
      </w:r>
      <w:hyperlink r:id="rId26" w:history="1">
        <w:r>
          <w:rPr>
            <w:rStyle w:val="Hyperlink"/>
          </w:rPr>
          <w:t>DSOE-4043</w:t>
        </w:r>
      </w:hyperlink>
    </w:p>
    <w:p w:rsidR="00D30591" w:rsidRDefault="00D30591" w:rsidP="004E1E05">
      <w:pPr>
        <w:spacing w:after="0" w:line="240" w:lineRule="auto"/>
      </w:pPr>
    </w:p>
    <w:p w:rsidR="00884C5B" w:rsidRDefault="00884C5B" w:rsidP="00884C5B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Held debug session with Rajesh and AHS team members.</w:t>
      </w:r>
    </w:p>
    <w:p w:rsidR="00884C5B" w:rsidRDefault="00884C5B" w:rsidP="00884C5B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Tried several different options on the API call with variations of URL and header contents.  All failed with the same error: </w:t>
      </w:r>
      <w:r>
        <w:rPr>
          <w:rFonts w:ascii="Segoe UI" w:hAnsi="Segoe UI" w:cs="Segoe UI"/>
          <w:b/>
          <w:bCs/>
          <w:color w:val="DE350B"/>
          <w:sz w:val="21"/>
          <w:szCs w:val="21"/>
        </w:rPr>
        <w:t>No valid crumb was included in the request</w:t>
      </w:r>
    </w:p>
    <w:p w:rsidR="00884C5B" w:rsidRDefault="00884C5B" w:rsidP="00884C5B">
      <w:pPr>
        <w:pStyle w:val="NormalWeb"/>
        <w:shd w:val="clear" w:color="auto" w:fill="F4F5F7"/>
        <w:spacing w:before="150" w:beforeAutospacing="0" w:after="0" w:afterAutospacing="0"/>
      </w:pPr>
      <w:r>
        <w:rPr>
          <w:rFonts w:ascii="Segoe UI" w:hAnsi="Segoe UI" w:cs="Segoe UI"/>
          <w:color w:val="172B4D"/>
          <w:sz w:val="21"/>
          <w:szCs w:val="21"/>
        </w:rPr>
        <w:t xml:space="preserve">Rajesh stated that API calls to Jenkins may not be best practice.  </w:t>
      </w:r>
      <w:hyperlink r:id="rId27" w:history="1">
        <w:r w:rsidRPr="00884C5B">
          <w:rPr>
            <w:rStyle w:val="Hyperlink"/>
          </w:rPr>
          <w:t> Best Practice For Using Jenkins REST API</w:t>
        </w:r>
      </w:hyperlink>
    </w:p>
    <w:p w:rsidR="00884C5B" w:rsidRDefault="00884C5B" w:rsidP="004E1E05">
      <w:pPr>
        <w:spacing w:after="0" w:line="240" w:lineRule="auto"/>
      </w:pPr>
      <w:r>
        <w:t xml:space="preserve">Suggested using </w:t>
      </w:r>
      <w:r w:rsidRPr="00884C5B">
        <w:rPr>
          <w:b/>
        </w:rPr>
        <w:t>curl</w:t>
      </w:r>
      <w:r>
        <w:t xml:space="preserve"> command instead.</w:t>
      </w:r>
    </w:p>
    <w:p w:rsidR="003C68E1" w:rsidRDefault="003C68E1" w:rsidP="004E1E05">
      <w:pPr>
        <w:spacing w:after="0" w:line="240" w:lineRule="auto"/>
      </w:pPr>
    </w:p>
    <w:p w:rsidR="003C68E1" w:rsidRDefault="003C68E1" w:rsidP="003C68E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Sug</w:t>
      </w:r>
      <w:r w:rsidR="003A64D0">
        <w:rPr>
          <w:rFonts w:ascii="Segoe UI" w:hAnsi="Segoe UI" w:cs="Segoe UI"/>
          <w:color w:val="000000"/>
          <w:sz w:val="20"/>
          <w:szCs w:val="20"/>
        </w:rPr>
        <w:t>g</w:t>
      </w:r>
      <w:r>
        <w:rPr>
          <w:rFonts w:ascii="Segoe UI" w:hAnsi="Segoe UI" w:cs="Segoe UI"/>
          <w:color w:val="000000"/>
          <w:sz w:val="20"/>
          <w:szCs w:val="20"/>
        </w:rPr>
        <w:t xml:space="preserve">ested </w:t>
      </w:r>
      <w:r w:rsidR="003A64D0">
        <w:rPr>
          <w:rFonts w:ascii="Segoe UI" w:hAnsi="Segoe UI" w:cs="Segoe UI"/>
          <w:color w:val="000000"/>
          <w:sz w:val="20"/>
          <w:szCs w:val="20"/>
        </w:rPr>
        <w:t xml:space="preserve">solution </w:t>
      </w:r>
      <w:r>
        <w:rPr>
          <w:rFonts w:ascii="Segoe UI" w:hAnsi="Segoe UI" w:cs="Segoe UI"/>
          <w:color w:val="000000"/>
          <w:sz w:val="20"/>
          <w:szCs w:val="20"/>
        </w:rPr>
        <w:t>by Rajesh</w:t>
      </w:r>
      <w:r w:rsidRPr="003C68E1">
        <w:rPr>
          <w:rFonts w:ascii="Segoe UI" w:hAnsi="Segoe UI" w:cs="Segoe UI"/>
          <w:b/>
          <w:color w:val="000000"/>
          <w:sz w:val="20"/>
          <w:szCs w:val="20"/>
        </w:rPr>
        <w:t xml:space="preserve">:  curl -X POST </w:t>
      </w:r>
      <w:r w:rsidRPr="003C68E1">
        <w:rPr>
          <w:rFonts w:ascii="Segoe UI" w:hAnsi="Segoe UI" w:cs="Segoe UI"/>
          <w:b/>
          <w:sz w:val="20"/>
          <w:szCs w:val="20"/>
        </w:rPr>
        <w:t>https://raj00387:1137fd0e0436b5f43c202340f4f5387c6b@jenkinscore.tjx.com/job/IOaC/job/UploadArtifacts/job/IOAC_ArtifactUpload/buildWithParameters</w:t>
      </w:r>
      <w:r w:rsidRPr="003C68E1">
        <w:rPr>
          <w:rFonts w:ascii="Segoe UI" w:hAnsi="Segoe UI" w:cs="Segoe UI"/>
          <w:b/>
          <w:color w:val="000000"/>
          <w:sz w:val="20"/>
          <w:szCs w:val="20"/>
        </w:rPr>
        <w:t xml:space="preserve"> --data-urlencode json='{"parameter": [{"name":"artifactoryPath", "value":"IOAC/Linux/ESP/"}, {"name":"sourcePath", "value":"test_upload1.zip"}]}'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:rsidR="003C68E1" w:rsidRDefault="003C68E1" w:rsidP="003C68E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3C68E1" w:rsidRDefault="003C68E1" w:rsidP="004E1E05">
      <w:pPr>
        <w:spacing w:after="0" w:line="240" w:lineRule="auto"/>
      </w:pPr>
    </w:p>
    <w:p w:rsidR="003C68E1" w:rsidRDefault="003C68E1" w:rsidP="004E1E05">
      <w:pPr>
        <w:spacing w:after="0" w:line="240" w:lineRule="auto"/>
      </w:pPr>
    </w:p>
    <w:p w:rsidR="003C68E1" w:rsidRDefault="003C68E1" w:rsidP="004E1E05">
      <w:pPr>
        <w:spacing w:after="0" w:line="240" w:lineRule="auto"/>
      </w:pPr>
    </w:p>
    <w:p w:rsidR="00227E70" w:rsidRDefault="00227E70" w:rsidP="00227E70">
      <w:pPr>
        <w:spacing w:after="0" w:line="240" w:lineRule="auto"/>
      </w:pPr>
    </w:p>
    <w:p w:rsidR="00227E70" w:rsidRPr="00564228" w:rsidRDefault="00227E70" w:rsidP="00227E70">
      <w:pPr>
        <w:shd w:val="clear" w:color="auto" w:fill="000000" w:themeFill="text1"/>
        <w:spacing w:after="0" w:line="240" w:lineRule="auto"/>
        <w:rPr>
          <w:b/>
          <w:color w:val="00B050"/>
        </w:rPr>
      </w:pPr>
      <w:r>
        <w:rPr>
          <w:b/>
          <w:color w:val="00B050"/>
        </w:rPr>
        <w:t>Thurs</w:t>
      </w:r>
      <w:r w:rsidRPr="00564228">
        <w:rPr>
          <w:b/>
          <w:color w:val="00B050"/>
        </w:rPr>
        <w:t xml:space="preserve">day </w:t>
      </w:r>
      <w:r>
        <w:rPr>
          <w:b/>
          <w:color w:val="00B050"/>
        </w:rPr>
        <w:t>March 19</w:t>
      </w:r>
    </w:p>
    <w:p w:rsidR="00227E70" w:rsidRDefault="00227E70" w:rsidP="00227E70">
      <w:pPr>
        <w:spacing w:after="0" w:line="240" w:lineRule="auto"/>
      </w:pPr>
    </w:p>
    <w:p w:rsidR="00227E70" w:rsidRDefault="00227E70" w:rsidP="004E1E05">
      <w:pPr>
        <w:spacing w:after="0" w:line="240" w:lineRule="auto"/>
      </w:pPr>
    </w:p>
    <w:p w:rsidR="00F533E9" w:rsidRDefault="00A2541E" w:rsidP="00F533E9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hyperlink r:id="rId28" w:history="1">
        <w:r w:rsidR="00F533E9">
          <w:rPr>
            <w:rStyle w:val="Hyperlink"/>
          </w:rPr>
          <w:t>IAOTEAM-3050</w:t>
        </w:r>
      </w:hyperlink>
      <w:r w:rsidR="00F533E9">
        <w:t xml:space="preserve"> (Create incident from email)</w:t>
      </w:r>
    </w:p>
    <w:p w:rsidR="00BC33F2" w:rsidRDefault="00A2541E" w:rsidP="00CF07A0">
      <w:pPr>
        <w:pStyle w:val="ListParagraph"/>
        <w:numPr>
          <w:ilvl w:val="0"/>
          <w:numId w:val="102"/>
        </w:numPr>
        <w:spacing w:after="0" w:line="240" w:lineRule="auto"/>
      </w:pPr>
      <w:hyperlink r:id="rId29" w:anchor="/jobs/playbook/5094980?job_search=page_size:20;order_by:-finished;not__launch_type:sync" w:history="1">
        <w:r w:rsidR="00BC33F2">
          <w:rPr>
            <w:rStyle w:val="Hyperlink"/>
          </w:rPr>
          <w:t>Tower prod run (master branch): IAOTEAM-3050-create-incident-from-email</w:t>
        </w:r>
      </w:hyperlink>
      <w:r w:rsidR="00BC33F2">
        <w:t xml:space="preserve">  </w:t>
      </w:r>
    </w:p>
    <w:p w:rsidR="00BC33F2" w:rsidRDefault="00BC33F2" w:rsidP="00CF07A0">
      <w:pPr>
        <w:pStyle w:val="ListParagraph"/>
        <w:numPr>
          <w:ilvl w:val="0"/>
          <w:numId w:val="102"/>
        </w:numPr>
        <w:spacing w:after="0" w:line="240" w:lineRule="auto"/>
      </w:pPr>
      <w:r>
        <w:t xml:space="preserve">Incident created via email: </w:t>
      </w:r>
      <w:hyperlink r:id="rId30" w:history="1">
        <w:r>
          <w:rPr>
            <w:rStyle w:val="Hyperlink"/>
          </w:rPr>
          <w:t>INC1614450</w:t>
        </w:r>
      </w:hyperlink>
    </w:p>
    <w:p w:rsidR="00A44C11" w:rsidRDefault="00A44C11" w:rsidP="00CF07A0">
      <w:pPr>
        <w:pStyle w:val="ListParagraph"/>
        <w:numPr>
          <w:ilvl w:val="0"/>
          <w:numId w:val="102"/>
        </w:numPr>
        <w:spacing w:after="0" w:line="240" w:lineRule="auto"/>
      </w:pPr>
      <w:r>
        <w:t xml:space="preserve">Confluence page: </w:t>
      </w:r>
      <w:hyperlink r:id="rId31" w:history="1">
        <w:r>
          <w:rPr>
            <w:rStyle w:val="Hyperlink"/>
          </w:rPr>
          <w:t>IOaC Automation - Automate creation of Service Now incidents via mailbox</w:t>
        </w:r>
      </w:hyperlink>
    </w:p>
    <w:p w:rsidR="00A44C11" w:rsidRDefault="00A44C11" w:rsidP="00A44C11">
      <w:pPr>
        <w:spacing w:after="0" w:line="240" w:lineRule="auto"/>
      </w:pPr>
    </w:p>
    <w:p w:rsidR="00355E63" w:rsidRDefault="00355E63" w:rsidP="004E1E05">
      <w:pPr>
        <w:spacing w:after="0" w:line="240" w:lineRule="auto"/>
      </w:pPr>
    </w:p>
    <w:p w:rsidR="00BC33F2" w:rsidRDefault="00BC33F2" w:rsidP="004E1E05">
      <w:pPr>
        <w:spacing w:after="0" w:line="240" w:lineRule="auto"/>
      </w:pPr>
    </w:p>
    <w:p w:rsidR="00F533E9" w:rsidRDefault="00A2541E" w:rsidP="00F533E9">
      <w:pPr>
        <w:spacing w:after="0" w:line="240" w:lineRule="auto"/>
      </w:pPr>
      <w:hyperlink r:id="rId32" w:history="1">
        <w:r w:rsidR="00F533E9">
          <w:rPr>
            <w:rStyle w:val="Hyperlink"/>
          </w:rPr>
          <w:t>IAOTEAM-3594</w:t>
        </w:r>
      </w:hyperlink>
      <w:r w:rsidR="00F533E9">
        <w:t xml:space="preserve"> (Validate Std Change in Prod)</w:t>
      </w:r>
    </w:p>
    <w:p w:rsidR="0082404F" w:rsidRDefault="0082404F" w:rsidP="00CF07A0">
      <w:pPr>
        <w:pStyle w:val="ListParagraph"/>
        <w:numPr>
          <w:ilvl w:val="0"/>
          <w:numId w:val="104"/>
        </w:numPr>
        <w:spacing w:after="0" w:line="240" w:lineRule="auto"/>
      </w:pPr>
      <w:r w:rsidRPr="0082404F">
        <w:t>Tower prod run (master branch):</w:t>
      </w:r>
      <w:r>
        <w:t xml:space="preserve">  </w:t>
      </w:r>
      <w:hyperlink r:id="rId33" w:anchor="/workflows/5088778" w:history="1">
        <w:r>
          <w:rPr>
            <w:rStyle w:val="Hyperlink"/>
          </w:rPr>
          <w:t>IOAC-Workflow-Create-Update-StdChg</w:t>
        </w:r>
      </w:hyperlink>
    </w:p>
    <w:p w:rsidR="00F71953" w:rsidRDefault="00F71953" w:rsidP="00CF07A0">
      <w:pPr>
        <w:pStyle w:val="ListParagraph"/>
        <w:numPr>
          <w:ilvl w:val="0"/>
          <w:numId w:val="103"/>
        </w:numPr>
        <w:spacing w:after="0" w:line="240" w:lineRule="auto"/>
      </w:pPr>
      <w:r>
        <w:t xml:space="preserve">Confluence page: </w:t>
      </w:r>
      <w:hyperlink r:id="rId34" w:history="1">
        <w:r>
          <w:rPr>
            <w:rStyle w:val="Hyperlink"/>
          </w:rPr>
          <w:t>IOaC Automation - Automate creation/update of Service Now Standard Change Requests</w:t>
        </w:r>
      </w:hyperlink>
    </w:p>
    <w:p w:rsidR="00145BA5" w:rsidRDefault="00145BA5" w:rsidP="00145BA5">
      <w:pPr>
        <w:spacing w:after="0" w:line="240" w:lineRule="auto"/>
      </w:pPr>
    </w:p>
    <w:p w:rsidR="00F533E9" w:rsidRDefault="00F533E9" w:rsidP="004E1E05">
      <w:pPr>
        <w:spacing w:after="0" w:line="240" w:lineRule="auto"/>
      </w:pPr>
    </w:p>
    <w:p w:rsidR="00F533E9" w:rsidRPr="007A4E17" w:rsidRDefault="00A2541E" w:rsidP="00F533E9">
      <w:pPr>
        <w:spacing w:after="0" w:line="240" w:lineRule="auto"/>
        <w:rPr>
          <w:rStyle w:val="Hyperlink"/>
        </w:rPr>
      </w:pPr>
      <w:hyperlink r:id="rId35" w:history="1">
        <w:r w:rsidR="00F533E9" w:rsidRPr="007A4E17">
          <w:rPr>
            <w:rStyle w:val="Hyperlink"/>
          </w:rPr>
          <w:t>IAOTEAM-1230</w:t>
        </w:r>
      </w:hyperlink>
      <w:r w:rsidR="00F533E9" w:rsidRPr="007A4E17">
        <w:t xml:space="preserve"> (IOAC upload to JFrog</w:t>
      </w:r>
      <w:r w:rsidR="00F533E9" w:rsidRPr="007A4E17">
        <w:rPr>
          <w:rStyle w:val="Hyperlink"/>
        </w:rPr>
        <w:t>)</w:t>
      </w:r>
    </w:p>
    <w:p w:rsidR="00BC33F2" w:rsidRDefault="00BC33F2" w:rsidP="004E1E05">
      <w:pPr>
        <w:spacing w:after="0" w:line="240" w:lineRule="auto"/>
      </w:pPr>
    </w:p>
    <w:p w:rsidR="00F533E9" w:rsidRDefault="00F533E9" w:rsidP="004E1E05">
      <w:pPr>
        <w:spacing w:after="0" w:line="240" w:lineRule="auto"/>
      </w:pPr>
    </w:p>
    <w:p w:rsidR="00F533E9" w:rsidRPr="00E86308" w:rsidRDefault="00E86308" w:rsidP="004E1E05">
      <w:pPr>
        <w:spacing w:after="0" w:line="240" w:lineRule="auto"/>
        <w:rPr>
          <w:b/>
          <w:u w:val="single"/>
        </w:rPr>
      </w:pPr>
      <w:r w:rsidRPr="00E86308">
        <w:rPr>
          <w:b/>
          <w:u w:val="single"/>
        </w:rPr>
        <w:t>ToDo</w:t>
      </w:r>
    </w:p>
    <w:p w:rsidR="00E86308" w:rsidRPr="00E86308" w:rsidRDefault="00E86308" w:rsidP="00E86308">
      <w:pPr>
        <w:rPr>
          <w:rFonts w:ascii="Calibri" w:eastAsia="Times New Roman" w:hAnsi="Calibri" w:cs="Calibri"/>
        </w:rPr>
      </w:pPr>
      <w:r>
        <w:t xml:space="preserve">Ask Uma about </w:t>
      </w:r>
      <w:r w:rsidRPr="00E86308">
        <w:rPr>
          <w:rFonts w:ascii="Calibri" w:eastAsia="Times New Roman" w:hAnsi="Calibri" w:cs="Calibri"/>
        </w:rPr>
        <w:t>new VPN connection</w:t>
      </w:r>
      <w:r>
        <w:rPr>
          <w:rFonts w:ascii="Calibri" w:eastAsia="Times New Roman" w:hAnsi="Calibri" w:cs="Calibri"/>
        </w:rPr>
        <w:t xml:space="preserve"> (</w:t>
      </w:r>
      <w:r w:rsidRPr="00E86308">
        <w:rPr>
          <w:rFonts w:ascii="Calibri" w:eastAsia="Times New Roman" w:hAnsi="Calibri" w:cs="Calibri"/>
          <w:b/>
          <w:bCs/>
        </w:rPr>
        <w:t>TJX US 770</w:t>
      </w:r>
      <w:r>
        <w:rPr>
          <w:rFonts w:ascii="Calibri" w:eastAsia="Times New Roman" w:hAnsi="Calibri" w:cs="Calibri"/>
        </w:rPr>
        <w:t>)  How to install/use?</w:t>
      </w:r>
    </w:p>
    <w:p w:rsidR="00E86308" w:rsidRDefault="00E86308" w:rsidP="004E1E05">
      <w:pPr>
        <w:spacing w:after="0" w:line="240" w:lineRule="auto"/>
      </w:pPr>
    </w:p>
    <w:p w:rsidR="00227E70" w:rsidRDefault="00227E70" w:rsidP="00227E70">
      <w:pPr>
        <w:spacing w:after="0" w:line="240" w:lineRule="auto"/>
      </w:pPr>
    </w:p>
    <w:p w:rsidR="00227E70" w:rsidRPr="00564228" w:rsidRDefault="00227E70" w:rsidP="00227E70">
      <w:pPr>
        <w:shd w:val="clear" w:color="auto" w:fill="000000" w:themeFill="text1"/>
        <w:spacing w:after="0" w:line="240" w:lineRule="auto"/>
        <w:rPr>
          <w:b/>
          <w:color w:val="00B050"/>
        </w:rPr>
      </w:pPr>
      <w:r>
        <w:rPr>
          <w:b/>
          <w:color w:val="00B050"/>
        </w:rPr>
        <w:t>Fri</w:t>
      </w:r>
      <w:r w:rsidRPr="00564228">
        <w:rPr>
          <w:b/>
          <w:color w:val="00B050"/>
        </w:rPr>
        <w:t xml:space="preserve">day </w:t>
      </w:r>
      <w:r>
        <w:rPr>
          <w:b/>
          <w:color w:val="00B050"/>
        </w:rPr>
        <w:t>March 20</w:t>
      </w:r>
    </w:p>
    <w:p w:rsidR="00227E70" w:rsidRDefault="00227E70" w:rsidP="00227E70">
      <w:pPr>
        <w:spacing w:after="0" w:line="240" w:lineRule="auto"/>
      </w:pPr>
    </w:p>
    <w:p w:rsidR="00227E70" w:rsidRDefault="00E34032" w:rsidP="004E1E05">
      <w:pPr>
        <w:spacing w:after="0" w:line="240" w:lineRule="auto"/>
      </w:pPr>
      <w:r>
        <w:t xml:space="preserve">Ticket to get </w:t>
      </w:r>
      <w:r w:rsidRPr="00E34032">
        <w:rPr>
          <w:b/>
        </w:rPr>
        <w:t>tjxasvc-ioac-ci</w:t>
      </w:r>
      <w:r>
        <w:t xml:space="preserve"> password vaulted: </w:t>
      </w:r>
      <w:hyperlink r:id="rId36" w:history="1">
        <w:r w:rsidRPr="002063CA">
          <w:rPr>
            <w:rStyle w:val="Hyperlink"/>
          </w:rPr>
          <w:t>INC1967726</w:t>
        </w:r>
      </w:hyperlink>
    </w:p>
    <w:p w:rsidR="00227E70" w:rsidRDefault="00227E70" w:rsidP="004E1E05">
      <w:pPr>
        <w:spacing w:after="0" w:line="240" w:lineRule="auto"/>
      </w:pPr>
    </w:p>
    <w:p w:rsidR="00E34032" w:rsidRDefault="00E34032" w:rsidP="004E1E05">
      <w:pPr>
        <w:spacing w:after="0" w:line="240" w:lineRule="auto"/>
      </w:pPr>
    </w:p>
    <w:p w:rsidR="00E22C29" w:rsidRDefault="00E22C29" w:rsidP="004E1E05">
      <w:pPr>
        <w:spacing w:after="0" w:line="240" w:lineRule="auto"/>
      </w:pPr>
    </w:p>
    <w:p w:rsidR="00DD318C" w:rsidRDefault="00DD318C" w:rsidP="004E1E05">
      <w:pPr>
        <w:spacing w:after="0" w:line="240" w:lineRule="auto"/>
      </w:pPr>
    </w:p>
    <w:p w:rsidR="006A18A2" w:rsidRPr="006A18A2" w:rsidRDefault="006A18A2" w:rsidP="006A18A2">
      <w:pPr>
        <w:shd w:val="clear" w:color="auto" w:fill="000000" w:themeFill="text1"/>
        <w:spacing w:after="0" w:line="240" w:lineRule="auto"/>
        <w:rPr>
          <w:b/>
          <w:color w:val="FFD966" w:themeColor="accent4" w:themeTint="99"/>
        </w:rPr>
      </w:pPr>
      <w:r w:rsidRPr="006A18A2">
        <w:rPr>
          <w:b/>
          <w:color w:val="FFD966" w:themeColor="accent4" w:themeTint="99"/>
        </w:rPr>
        <w:t xml:space="preserve">Monday March </w:t>
      </w:r>
      <w:r>
        <w:rPr>
          <w:b/>
          <w:color w:val="FFD966" w:themeColor="accent4" w:themeTint="99"/>
        </w:rPr>
        <w:t>9</w:t>
      </w:r>
    </w:p>
    <w:p w:rsidR="006A18A2" w:rsidRDefault="006A18A2" w:rsidP="006A18A2">
      <w:pPr>
        <w:spacing w:after="0" w:line="240" w:lineRule="auto"/>
        <w:rPr>
          <w:rStyle w:val="Hyperlink"/>
          <w:color w:val="000000" w:themeColor="text1"/>
          <w:u w:val="none"/>
        </w:rPr>
      </w:pPr>
    </w:p>
    <w:p w:rsidR="005B7B45" w:rsidRDefault="005B7B45" w:rsidP="005B7B45">
      <w:pPr>
        <w:spacing w:after="0" w:line="240" w:lineRule="auto"/>
      </w:pPr>
      <w:r w:rsidRPr="008C00B8">
        <w:rPr>
          <w:b/>
        </w:rPr>
        <w:t>ServiceNo</w:t>
      </w:r>
      <w:r>
        <w:rPr>
          <w:b/>
        </w:rPr>
        <w:t>w</w:t>
      </w:r>
      <w:r w:rsidRPr="008C00B8">
        <w:rPr>
          <w:b/>
        </w:rPr>
        <w:t xml:space="preserve"> sync up</w:t>
      </w:r>
      <w:r>
        <w:t>:   Prod deployment pushed back from 3/12 to 3/19.   Changes to std templates coming this week.</w:t>
      </w:r>
    </w:p>
    <w:p w:rsidR="005B7B45" w:rsidRDefault="005B7B45" w:rsidP="006A18A2">
      <w:pPr>
        <w:spacing w:after="0" w:line="240" w:lineRule="auto"/>
        <w:rPr>
          <w:rStyle w:val="Hyperlink"/>
          <w:color w:val="000000" w:themeColor="text1"/>
          <w:u w:val="none"/>
        </w:rPr>
      </w:pPr>
    </w:p>
    <w:p w:rsidR="005B7B45" w:rsidRPr="00817F3A" w:rsidRDefault="00A2541E" w:rsidP="005B7B45">
      <w:pPr>
        <w:spacing w:after="0" w:line="240" w:lineRule="auto"/>
        <w:rPr>
          <w:rStyle w:val="Hyperlink"/>
          <w:sz w:val="20"/>
          <w:szCs w:val="20"/>
        </w:rPr>
      </w:pPr>
      <w:hyperlink r:id="rId37" w:history="1">
        <w:r w:rsidR="005B7B45" w:rsidRPr="00817F3A">
          <w:rPr>
            <w:rStyle w:val="Hyperlink"/>
            <w:sz w:val="20"/>
            <w:szCs w:val="20"/>
          </w:rPr>
          <w:t>IAOTEAM-1230</w:t>
        </w:r>
      </w:hyperlink>
      <w:r w:rsidR="005B7B45" w:rsidRPr="00817F3A">
        <w:rPr>
          <w:sz w:val="20"/>
          <w:szCs w:val="20"/>
        </w:rPr>
        <w:t xml:space="preserve"> (IOAC upload to JFrog</w:t>
      </w:r>
      <w:r w:rsidR="005B7B45" w:rsidRPr="00817F3A">
        <w:rPr>
          <w:rStyle w:val="Hyperlink"/>
          <w:sz w:val="20"/>
          <w:szCs w:val="20"/>
        </w:rPr>
        <w:t>)</w:t>
      </w:r>
    </w:p>
    <w:p w:rsidR="006A18A2" w:rsidRPr="005B7B45" w:rsidRDefault="006A18A2" w:rsidP="00CF07A0">
      <w:pPr>
        <w:pStyle w:val="ListParagraph"/>
        <w:numPr>
          <w:ilvl w:val="0"/>
          <w:numId w:val="87"/>
        </w:numPr>
        <w:spacing w:after="0" w:line="240" w:lineRule="auto"/>
        <w:rPr>
          <w:rStyle w:val="Hyperlink"/>
          <w:color w:val="000000" w:themeColor="text1"/>
          <w:u w:val="none"/>
        </w:rPr>
      </w:pPr>
      <w:r w:rsidRPr="005B7B45">
        <w:rPr>
          <w:rStyle w:val="Hyperlink"/>
          <w:color w:val="000000" w:themeColor="text1"/>
          <w:u w:val="none"/>
        </w:rPr>
        <w:lastRenderedPageBreak/>
        <w:t>Submited ARMS request</w:t>
      </w:r>
      <w:r w:rsidR="008C00B8" w:rsidRPr="005B7B45">
        <w:rPr>
          <w:rStyle w:val="Hyperlink"/>
          <w:color w:val="000000" w:themeColor="text1"/>
          <w:u w:val="none"/>
        </w:rPr>
        <w:t xml:space="preserve"> </w:t>
      </w:r>
      <w:hyperlink r:id="rId38" w:history="1">
        <w:r w:rsidR="008C00B8">
          <w:rPr>
            <w:rStyle w:val="Hyperlink"/>
          </w:rPr>
          <w:t>REQ0297525/RITM0586247</w:t>
        </w:r>
      </w:hyperlink>
      <w:r w:rsidRPr="005B7B45">
        <w:rPr>
          <w:rStyle w:val="Hyperlink"/>
          <w:color w:val="000000" w:themeColor="text1"/>
          <w:u w:val="none"/>
        </w:rPr>
        <w:t xml:space="preserve"> to enable service account </w:t>
      </w:r>
      <w:r w:rsidRPr="005B7B45">
        <w:rPr>
          <w:rStyle w:val="Hyperlink"/>
          <w:b/>
          <w:color w:val="000000" w:themeColor="text1"/>
          <w:u w:val="none"/>
        </w:rPr>
        <w:t>tjxasvc-ioac-ci</w:t>
      </w:r>
      <w:r w:rsidR="008C00B8" w:rsidRPr="005B7B45">
        <w:rPr>
          <w:rStyle w:val="Hyperlink"/>
          <w:color w:val="000000" w:themeColor="text1"/>
          <w:u w:val="none"/>
        </w:rPr>
        <w:t xml:space="preserve"> on</w:t>
      </w:r>
      <w:r w:rsidRPr="005B7B45">
        <w:rPr>
          <w:rStyle w:val="Hyperlink"/>
          <w:color w:val="000000" w:themeColor="text1"/>
          <w:u w:val="none"/>
        </w:rPr>
        <w:t xml:space="preserve"> staging serve</w:t>
      </w:r>
      <w:r w:rsidR="008C00B8" w:rsidRPr="005B7B45">
        <w:rPr>
          <w:rStyle w:val="Hyperlink"/>
          <w:color w:val="000000" w:themeColor="text1"/>
          <w:u w:val="none"/>
        </w:rPr>
        <w:t>rs: lnx1ijump01p, lnx1ijump02p</w:t>
      </w:r>
    </w:p>
    <w:p w:rsidR="00BB0DEE" w:rsidRPr="007D1FEB" w:rsidRDefault="00BB0DEE" w:rsidP="00CF07A0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b/>
          <w:bCs/>
          <w:color w:val="7030A0"/>
        </w:rPr>
      </w:pPr>
      <w:r w:rsidRPr="007D1FEB">
        <w:rPr>
          <w:rFonts w:cstheme="minorHAnsi"/>
        </w:rPr>
        <w:t xml:space="preserve">Updated Jenkins pipeline job </w:t>
      </w:r>
      <w:hyperlink r:id="rId39" w:history="1">
        <w:r w:rsidRPr="007D1FEB">
          <w:rPr>
            <w:rStyle w:val="Hyperlink"/>
            <w:rFonts w:cstheme="minorHAnsi"/>
          </w:rPr>
          <w:t>IOAC_ArtifactUpload</w:t>
        </w:r>
      </w:hyperlink>
      <w:r w:rsidRPr="007D1FEB">
        <w:rPr>
          <w:rFonts w:cstheme="minorHAnsi"/>
        </w:rPr>
        <w:t xml:space="preserve">:  Switched credentials from ‘Rajesh’ user to service account </w:t>
      </w:r>
      <w:r w:rsidRPr="007D1FEB">
        <w:rPr>
          <w:rFonts w:cstheme="minorHAnsi"/>
          <w:b/>
          <w:bCs/>
          <w:color w:val="7030A0"/>
        </w:rPr>
        <w:t>tjxasvc-ioac-ci</w:t>
      </w:r>
    </w:p>
    <w:p w:rsidR="00BB0DEE" w:rsidRPr="007D1FEB" w:rsidRDefault="00234F72" w:rsidP="00CF07A0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7D1FEB">
        <w:rPr>
          <w:rFonts w:cstheme="minorHAnsi"/>
          <w:bCs/>
          <w:color w:val="000000" w:themeColor="text1"/>
        </w:rPr>
        <w:t>(</w:t>
      </w:r>
      <w:r w:rsidR="00BB0DEE" w:rsidRPr="007D1FEB">
        <w:rPr>
          <w:rFonts w:cstheme="minorHAnsi"/>
          <w:bCs/>
          <w:color w:val="000000" w:themeColor="text1"/>
        </w:rPr>
        <w:t>Jenkins job worked under ‘Rajesh’ credentials</w:t>
      </w:r>
      <w:r w:rsidRPr="007D1FEB">
        <w:rPr>
          <w:rFonts w:cstheme="minorHAnsi"/>
          <w:bCs/>
          <w:color w:val="000000" w:themeColor="text1"/>
        </w:rPr>
        <w:t>)</w:t>
      </w:r>
    </w:p>
    <w:p w:rsidR="007D1FEB" w:rsidRPr="007D1FEB" w:rsidRDefault="00234F72" w:rsidP="00CF07A0">
      <w:pPr>
        <w:pStyle w:val="ListParagraph"/>
        <w:numPr>
          <w:ilvl w:val="0"/>
          <w:numId w:val="82"/>
        </w:numPr>
        <w:shd w:val="clear" w:color="auto" w:fill="F4F5F7"/>
        <w:spacing w:after="0" w:line="240" w:lineRule="auto"/>
        <w:rPr>
          <w:rFonts w:cstheme="minorHAnsi"/>
          <w:color w:val="172B4D"/>
        </w:rPr>
      </w:pPr>
      <w:r w:rsidRPr="007D1FEB">
        <w:rPr>
          <w:rFonts w:cstheme="minorHAnsi"/>
          <w:color w:val="172B4D"/>
        </w:rPr>
        <w:t>Service Account: </w:t>
      </w:r>
      <w:r w:rsidRPr="007D1FEB">
        <w:rPr>
          <w:rFonts w:cstheme="minorHAnsi"/>
          <w:b/>
          <w:bCs/>
          <w:color w:val="172B4D"/>
        </w:rPr>
        <w:t>tjxasvc-ioac-ci</w:t>
      </w:r>
      <w:r w:rsidRPr="007D1FEB">
        <w:rPr>
          <w:rFonts w:cstheme="minorHAnsi"/>
          <w:color w:val="172B4D"/>
        </w:rPr>
        <w:t> is now a local account on lnx1ijump01p,  as per ARMs request </w:t>
      </w:r>
      <w:hyperlink r:id="rId40" w:history="1">
        <w:r w:rsidRPr="007D1FEB">
          <w:rPr>
            <w:rStyle w:val="Hyperlink"/>
            <w:rFonts w:cstheme="minorHAnsi"/>
            <w:color w:val="A10E27"/>
            <w:u w:val="none"/>
          </w:rPr>
          <w:t>REQ0297525</w:t>
        </w:r>
      </w:hyperlink>
    </w:p>
    <w:p w:rsidR="00234F72" w:rsidRPr="007D1FEB" w:rsidRDefault="00234F72" w:rsidP="00CF07A0">
      <w:pPr>
        <w:pStyle w:val="ListParagraph"/>
        <w:numPr>
          <w:ilvl w:val="0"/>
          <w:numId w:val="82"/>
        </w:numPr>
        <w:shd w:val="clear" w:color="auto" w:fill="F4F5F7"/>
        <w:spacing w:after="0" w:line="240" w:lineRule="auto"/>
        <w:rPr>
          <w:rFonts w:cstheme="minorHAnsi"/>
          <w:color w:val="172B4D"/>
        </w:rPr>
      </w:pPr>
      <w:r w:rsidRPr="007D1FEB">
        <w:rPr>
          <w:rFonts w:cstheme="minorHAnsi"/>
          <w:color w:val="172B4D"/>
        </w:rPr>
        <w:t>The Jenkins pipeline job is failing with an </w:t>
      </w:r>
      <w:hyperlink r:id="rId41" w:history="1">
        <w:r w:rsidRPr="007D1FEB">
          <w:rPr>
            <w:rStyle w:val="Hyperlink"/>
            <w:rFonts w:cstheme="minorHAnsi"/>
            <w:color w:val="A10E27"/>
            <w:u w:val="none"/>
          </w:rPr>
          <w:t>authentication error</w:t>
        </w:r>
      </w:hyperlink>
      <w:r w:rsidRPr="007D1FEB">
        <w:rPr>
          <w:rFonts w:cstheme="minorHAnsi"/>
          <w:color w:val="172B4D"/>
        </w:rPr>
        <w:t> related to tjxasvc-ioac-ci.</w:t>
      </w:r>
    </w:p>
    <w:p w:rsidR="00234F72" w:rsidRPr="007D1FEB" w:rsidRDefault="00234F72" w:rsidP="00CF07A0">
      <w:pPr>
        <w:pStyle w:val="ListParagraph"/>
        <w:numPr>
          <w:ilvl w:val="0"/>
          <w:numId w:val="82"/>
        </w:numPr>
        <w:shd w:val="clear" w:color="auto" w:fill="F4F5F7"/>
        <w:spacing w:after="0" w:line="240" w:lineRule="auto"/>
        <w:rPr>
          <w:rFonts w:ascii="Segoe UI" w:hAnsi="Segoe UI" w:cs="Segoe UI"/>
          <w:color w:val="172B4D"/>
          <w:sz w:val="21"/>
          <w:szCs w:val="21"/>
        </w:rPr>
      </w:pPr>
      <w:r w:rsidRPr="007D1FEB">
        <w:rPr>
          <w:rFonts w:cstheme="minorHAnsi"/>
          <w:color w:val="172B4D"/>
        </w:rPr>
        <w:t>Reached</w:t>
      </w:r>
      <w:r w:rsidRPr="007D1FEB">
        <w:rPr>
          <w:rFonts w:ascii="Segoe UI" w:hAnsi="Segoe UI" w:cs="Segoe UI"/>
          <w:color w:val="172B4D"/>
          <w:sz w:val="21"/>
          <w:szCs w:val="21"/>
        </w:rPr>
        <w:t xml:space="preserve"> out to Garrett Meola (Security) re: </w:t>
      </w:r>
      <w:r w:rsidRPr="007D1FEB">
        <w:rPr>
          <w:rFonts w:ascii="Segoe UI" w:hAnsi="Segoe UI" w:cs="Segoe UI"/>
          <w:b/>
          <w:bCs/>
          <w:color w:val="172B4D"/>
          <w:sz w:val="21"/>
          <w:szCs w:val="21"/>
        </w:rPr>
        <w:t>Security guidance: Jenkins pipeline to upload files to artifactory</w:t>
      </w:r>
    </w:p>
    <w:p w:rsidR="00BB0DEE" w:rsidRPr="00D66740" w:rsidRDefault="00D66740" w:rsidP="00CF07A0">
      <w:pPr>
        <w:pStyle w:val="ListParagraph"/>
        <w:numPr>
          <w:ilvl w:val="0"/>
          <w:numId w:val="82"/>
        </w:numPr>
        <w:spacing w:after="0" w:line="240" w:lineRule="auto"/>
        <w:rPr>
          <w:color w:val="000000" w:themeColor="text1"/>
        </w:rPr>
      </w:pPr>
      <w:r w:rsidRPr="00D66740">
        <w:rPr>
          <w:color w:val="000000" w:themeColor="text1"/>
        </w:rPr>
        <w:t xml:space="preserve">Solution will involve creating an AD group for </w:t>
      </w:r>
      <w:r w:rsidRPr="00D66740">
        <w:rPr>
          <w:rFonts w:cstheme="minorHAnsi"/>
          <w:b/>
          <w:color w:val="172B4D"/>
        </w:rPr>
        <w:t>tjxasvc-ioac-ci</w:t>
      </w:r>
      <w:r w:rsidRPr="00D66740">
        <w:rPr>
          <w:color w:val="000000" w:themeColor="text1"/>
        </w:rPr>
        <w:t>.   Priya and Garrett wor</w:t>
      </w:r>
      <w:r>
        <w:rPr>
          <w:color w:val="000000" w:themeColor="text1"/>
        </w:rPr>
        <w:t>k</w:t>
      </w:r>
      <w:r w:rsidR="005B7B45">
        <w:rPr>
          <w:color w:val="000000" w:themeColor="text1"/>
        </w:rPr>
        <w:t>ing</w:t>
      </w:r>
      <w:r>
        <w:rPr>
          <w:color w:val="000000" w:themeColor="text1"/>
        </w:rPr>
        <w:t xml:space="preserve"> together.</w:t>
      </w:r>
    </w:p>
    <w:p w:rsidR="00D66740" w:rsidRDefault="00D66740" w:rsidP="006A18A2">
      <w:pPr>
        <w:spacing w:after="0" w:line="240" w:lineRule="auto"/>
      </w:pPr>
    </w:p>
    <w:p w:rsidR="00BB0DEE" w:rsidRDefault="00BB0DEE" w:rsidP="006A18A2">
      <w:pPr>
        <w:spacing w:after="0" w:line="240" w:lineRule="auto"/>
      </w:pPr>
    </w:p>
    <w:p w:rsidR="008C00B8" w:rsidRDefault="008C00B8" w:rsidP="006A18A2">
      <w:pPr>
        <w:spacing w:after="0" w:line="240" w:lineRule="auto"/>
      </w:pPr>
    </w:p>
    <w:p w:rsidR="006A18A2" w:rsidRPr="006A18A2" w:rsidRDefault="006A18A2" w:rsidP="006A18A2">
      <w:pPr>
        <w:shd w:val="clear" w:color="auto" w:fill="000000" w:themeFill="text1"/>
        <w:spacing w:after="0" w:line="240" w:lineRule="auto"/>
        <w:rPr>
          <w:b/>
          <w:color w:val="FFD966" w:themeColor="accent4" w:themeTint="99"/>
        </w:rPr>
      </w:pPr>
      <w:r>
        <w:rPr>
          <w:b/>
          <w:color w:val="FFD966" w:themeColor="accent4" w:themeTint="99"/>
        </w:rPr>
        <w:t>Tues</w:t>
      </w:r>
      <w:r w:rsidRPr="006A18A2">
        <w:rPr>
          <w:b/>
          <w:color w:val="FFD966" w:themeColor="accent4" w:themeTint="99"/>
        </w:rPr>
        <w:t>day March</w:t>
      </w:r>
      <w:r>
        <w:rPr>
          <w:b/>
          <w:color w:val="FFD966" w:themeColor="accent4" w:themeTint="99"/>
        </w:rPr>
        <w:t xml:space="preserve">  10</w:t>
      </w:r>
    </w:p>
    <w:p w:rsidR="006A18A2" w:rsidRDefault="006A18A2" w:rsidP="004E1E05">
      <w:pPr>
        <w:spacing w:after="0" w:line="240" w:lineRule="auto"/>
      </w:pPr>
    </w:p>
    <w:p w:rsidR="00663DE0" w:rsidRDefault="00A2541E" w:rsidP="004E1E05">
      <w:pPr>
        <w:spacing w:after="0" w:line="240" w:lineRule="auto"/>
      </w:pPr>
      <w:hyperlink r:id="rId42" w:history="1">
        <w:r w:rsidR="00663DE0">
          <w:rPr>
            <w:rStyle w:val="Hyperlink"/>
          </w:rPr>
          <w:t>IAOTEAM-3594</w:t>
        </w:r>
      </w:hyperlink>
      <w:r w:rsidR="00663DE0">
        <w:t xml:space="preserve"> (Validate Std Change in Prod)</w:t>
      </w:r>
    </w:p>
    <w:p w:rsidR="009C3F3B" w:rsidRPr="00663DE0" w:rsidRDefault="009C3F3B" w:rsidP="00CF07A0">
      <w:pPr>
        <w:pStyle w:val="ListParagraph"/>
        <w:numPr>
          <w:ilvl w:val="0"/>
          <w:numId w:val="84"/>
        </w:numPr>
        <w:spacing w:after="0" w:line="240" w:lineRule="auto"/>
        <w:rPr>
          <w:rFonts w:eastAsia="Times New Roman" w:cstheme="minorHAnsi"/>
        </w:rPr>
      </w:pPr>
      <w:r w:rsidRPr="00663DE0">
        <w:rPr>
          <w:rFonts w:eastAsia="Times New Roman" w:cstheme="minorHAnsi"/>
        </w:rPr>
        <w:t>Playbook updates required for Prod validation:</w:t>
      </w:r>
    </w:p>
    <w:p w:rsidR="009C3F3B" w:rsidRPr="009C3F3B" w:rsidRDefault="009C3F3B" w:rsidP="00CF07A0">
      <w:pPr>
        <w:numPr>
          <w:ilvl w:val="0"/>
          <w:numId w:val="83"/>
        </w:numPr>
        <w:spacing w:after="0" w:line="240" w:lineRule="auto"/>
        <w:rPr>
          <w:rFonts w:eastAsia="Times New Roman" w:cstheme="minorHAnsi"/>
        </w:rPr>
      </w:pPr>
      <w:r w:rsidRPr="009C3F3B">
        <w:rPr>
          <w:rFonts w:eastAsia="Times New Roman" w:cstheme="minorHAnsi"/>
        </w:rPr>
        <w:t>Replace UAT URL references with Prod URLs.</w:t>
      </w:r>
    </w:p>
    <w:p w:rsidR="009C3F3B" w:rsidRPr="009C3F3B" w:rsidRDefault="009C3F3B" w:rsidP="00CF07A0">
      <w:pPr>
        <w:numPr>
          <w:ilvl w:val="0"/>
          <w:numId w:val="83"/>
        </w:numPr>
        <w:spacing w:after="0" w:line="240" w:lineRule="auto"/>
        <w:rPr>
          <w:rFonts w:eastAsia="Times New Roman" w:cstheme="minorHAnsi"/>
        </w:rPr>
      </w:pPr>
      <w:r w:rsidRPr="009C3F3B">
        <w:rPr>
          <w:rFonts w:eastAsia="Times New Roman" w:cstheme="minorHAnsi"/>
        </w:rPr>
        <w:t>Transition user input vars mechanism from extra-vars to workflow vars.</w:t>
      </w:r>
    </w:p>
    <w:p w:rsidR="009C3F3B" w:rsidRDefault="009C3F3B" w:rsidP="00CF07A0">
      <w:pPr>
        <w:numPr>
          <w:ilvl w:val="0"/>
          <w:numId w:val="83"/>
        </w:numPr>
        <w:spacing w:after="0" w:line="240" w:lineRule="auto"/>
        <w:rPr>
          <w:rFonts w:eastAsia="Times New Roman" w:cstheme="minorHAnsi"/>
        </w:rPr>
      </w:pPr>
      <w:r w:rsidRPr="009C3F3B">
        <w:rPr>
          <w:rFonts w:eastAsia="Times New Roman" w:cstheme="minorHAnsi"/>
        </w:rPr>
        <w:t>Implement Std. Change Template Name–SysId table mapping</w:t>
      </w:r>
    </w:p>
    <w:p w:rsidR="00663DE0" w:rsidRDefault="00663DE0" w:rsidP="00663DE0">
      <w:pPr>
        <w:spacing w:after="0" w:line="240" w:lineRule="auto"/>
        <w:rPr>
          <w:rFonts w:eastAsia="Times New Roman" w:cstheme="minorHAnsi"/>
        </w:rPr>
      </w:pPr>
    </w:p>
    <w:p w:rsidR="00991C1D" w:rsidRPr="00991C1D" w:rsidRDefault="00991C1D" w:rsidP="00CF07A0">
      <w:pPr>
        <w:pStyle w:val="ListParagraph"/>
        <w:numPr>
          <w:ilvl w:val="0"/>
          <w:numId w:val="84"/>
        </w:numPr>
        <w:spacing w:after="0" w:line="240" w:lineRule="auto"/>
        <w:rPr>
          <w:color w:val="000000"/>
        </w:rPr>
      </w:pPr>
      <w:r w:rsidRPr="00991C1D">
        <w:rPr>
          <w:rFonts w:eastAsia="Times New Roman" w:cstheme="minorHAnsi"/>
        </w:rPr>
        <w:t>Developed a try playbook to map template sys id from template name.</w:t>
      </w:r>
    </w:p>
    <w:p w:rsidR="00991C1D" w:rsidRPr="00991C1D" w:rsidRDefault="00991C1D" w:rsidP="00CF07A0">
      <w:pPr>
        <w:pStyle w:val="ListParagraph"/>
        <w:numPr>
          <w:ilvl w:val="0"/>
          <w:numId w:val="84"/>
        </w:numPr>
        <w:spacing w:after="0" w:line="240" w:lineRule="auto"/>
        <w:rPr>
          <w:color w:val="000000"/>
        </w:rPr>
      </w:pPr>
      <w:r>
        <w:rPr>
          <w:rFonts w:eastAsia="Times New Roman" w:cstheme="minorHAnsi"/>
        </w:rPr>
        <w:t>N</w:t>
      </w:r>
      <w:r w:rsidRPr="00991C1D">
        <w:rPr>
          <w:rFonts w:eastAsia="Times New Roman" w:cstheme="minorHAnsi"/>
        </w:rPr>
        <w:t xml:space="preserve">oticed that template </w:t>
      </w:r>
      <w:r w:rsidRPr="00991C1D">
        <w:rPr>
          <w:b/>
          <w:color w:val="000000"/>
        </w:rPr>
        <w:t>AMS - HMG Divisional Realignment</w:t>
      </w:r>
      <w:r>
        <w:rPr>
          <w:color w:val="000000"/>
        </w:rPr>
        <w:t xml:space="preserve"> has a duplicate name entry.   Notified snow team.</w:t>
      </w:r>
    </w:p>
    <w:p w:rsidR="00991C1D" w:rsidRDefault="00991C1D" w:rsidP="00991C1D">
      <w:pPr>
        <w:pStyle w:val="ListParagraph"/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:rsidR="00530266" w:rsidRDefault="00A2541E" w:rsidP="00530266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hyperlink r:id="rId43" w:history="1">
        <w:r w:rsidR="00530266">
          <w:rPr>
            <w:rStyle w:val="Hyperlink"/>
          </w:rPr>
          <w:t>IAOTEAM-3050</w:t>
        </w:r>
      </w:hyperlink>
      <w:r w:rsidR="00530266">
        <w:t xml:space="preserve"> (Create incident from email)</w:t>
      </w:r>
    </w:p>
    <w:p w:rsidR="00530266" w:rsidRPr="00530266" w:rsidRDefault="00530266" w:rsidP="00CF07A0">
      <w:pPr>
        <w:pStyle w:val="ListParagraph"/>
        <w:numPr>
          <w:ilvl w:val="0"/>
          <w:numId w:val="84"/>
        </w:numPr>
        <w:spacing w:after="0" w:line="240" w:lineRule="auto"/>
        <w:rPr>
          <w:rFonts w:eastAsia="Times New Roman" w:cstheme="minorHAnsi"/>
        </w:rPr>
      </w:pPr>
      <w:r w:rsidRPr="00530266">
        <w:rPr>
          <w:rFonts w:eastAsia="Times New Roman" w:cstheme="minorHAnsi"/>
        </w:rPr>
        <w:t>Priya sent me sample Ansible calls to generate emails.</w:t>
      </w:r>
    </w:p>
    <w:p w:rsidR="00530266" w:rsidRPr="00530266" w:rsidRDefault="00530266" w:rsidP="00CF07A0">
      <w:pPr>
        <w:pStyle w:val="ListParagraph"/>
        <w:numPr>
          <w:ilvl w:val="0"/>
          <w:numId w:val="8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</w:t>
      </w:r>
      <w:r w:rsidRPr="00530266">
        <w:rPr>
          <w:rFonts w:eastAsia="Times New Roman" w:cstheme="minorHAnsi"/>
        </w:rPr>
        <w:t>ollow up questions</w:t>
      </w:r>
      <w:r>
        <w:rPr>
          <w:rFonts w:eastAsia="Times New Roman" w:cstheme="minorHAnsi"/>
        </w:rPr>
        <w:t xml:space="preserve"> and Priya’s answers</w:t>
      </w:r>
      <w:r w:rsidRPr="00530266">
        <w:rPr>
          <w:rFonts w:eastAsia="Times New Roman" w:cstheme="minorHAnsi"/>
        </w:rPr>
        <w:t>:</w:t>
      </w:r>
    </w:p>
    <w:p w:rsidR="00530266" w:rsidRPr="00530266" w:rsidRDefault="00530266" w:rsidP="00CF07A0">
      <w:pPr>
        <w:pStyle w:val="ListParagraph"/>
        <w:numPr>
          <w:ilvl w:val="0"/>
          <w:numId w:val="85"/>
        </w:numPr>
        <w:spacing w:after="0" w:line="240" w:lineRule="auto"/>
        <w:rPr>
          <w:rFonts w:eastAsia="Times New Roman" w:cstheme="minorHAnsi"/>
        </w:rPr>
      </w:pPr>
      <w:r w:rsidRPr="00530266">
        <w:rPr>
          <w:rFonts w:eastAsia="Times New Roman" w:cstheme="minorHAnsi"/>
        </w:rPr>
        <w:t>Should mail server host and port be tjx.com and 25 respectively as in the examples?</w:t>
      </w:r>
      <w:r>
        <w:rPr>
          <w:rFonts w:eastAsia="Times New Roman" w:cstheme="minorHAnsi"/>
        </w:rPr>
        <w:t xml:space="preserve">  </w:t>
      </w:r>
      <w:r w:rsidRPr="00530266">
        <w:rPr>
          <w:rFonts w:eastAsia="Times New Roman" w:cstheme="minorHAnsi"/>
          <w:b/>
          <w:color w:val="7030A0"/>
        </w:rPr>
        <w:t>Answer:</w:t>
      </w:r>
      <w:r>
        <w:rPr>
          <w:rFonts w:eastAsia="Times New Roman" w:cstheme="minorHAnsi"/>
        </w:rPr>
        <w:t xml:space="preserve"> </w:t>
      </w:r>
      <w:r w:rsidRPr="00530266">
        <w:rPr>
          <w:rFonts w:eastAsia="Times New Roman" w:cstheme="minorHAnsi"/>
          <w:color w:val="7030A0"/>
        </w:rPr>
        <w:t>Yes</w:t>
      </w:r>
    </w:p>
    <w:p w:rsidR="00530266" w:rsidRPr="00530266" w:rsidRDefault="00530266" w:rsidP="00CF07A0">
      <w:pPr>
        <w:pStyle w:val="ListParagraph"/>
        <w:numPr>
          <w:ilvl w:val="0"/>
          <w:numId w:val="85"/>
        </w:numPr>
        <w:spacing w:after="0" w:line="240" w:lineRule="auto"/>
        <w:rPr>
          <w:rFonts w:eastAsia="Times New Roman" w:cstheme="minorHAnsi"/>
        </w:rPr>
      </w:pPr>
      <w:r w:rsidRPr="00530266">
        <w:rPr>
          <w:rFonts w:eastAsia="Times New Roman" w:cstheme="minorHAnsi"/>
        </w:rPr>
        <w:t xml:space="preserve">Should ML-IOaC-Core be used for the to field?   Is that temporary or long term?   </w:t>
      </w:r>
      <w:r w:rsidRPr="00530266">
        <w:rPr>
          <w:rFonts w:eastAsia="Times New Roman" w:cstheme="minorHAnsi"/>
          <w:b/>
          <w:color w:val="7030A0"/>
        </w:rPr>
        <w:t>Answer: Temp.  Long term will depend on failure type.</w:t>
      </w:r>
    </w:p>
    <w:p w:rsidR="00530266" w:rsidRPr="00530266" w:rsidRDefault="00530266" w:rsidP="00CF07A0">
      <w:pPr>
        <w:pStyle w:val="ListParagraph"/>
        <w:numPr>
          <w:ilvl w:val="0"/>
          <w:numId w:val="85"/>
        </w:numPr>
        <w:spacing w:after="0" w:line="240" w:lineRule="auto"/>
        <w:rPr>
          <w:rFonts w:eastAsia="Times New Roman" w:cstheme="minorHAnsi"/>
          <w:color w:val="7030A0"/>
        </w:rPr>
      </w:pPr>
      <w:r w:rsidRPr="00530266">
        <w:rPr>
          <w:rFonts w:eastAsia="Times New Roman" w:cstheme="minorHAnsi"/>
        </w:rPr>
        <w:t xml:space="preserve">What should be the from field value?     </w:t>
      </w:r>
      <w:r w:rsidRPr="00530266">
        <w:rPr>
          <w:rFonts w:eastAsia="Times New Roman" w:cstheme="minorHAnsi"/>
          <w:b/>
          <w:color w:val="7030A0"/>
        </w:rPr>
        <w:t>Answer:</w:t>
      </w:r>
      <w:r>
        <w:rPr>
          <w:rFonts w:eastAsia="Times New Roman" w:cstheme="minorHAnsi"/>
          <w:b/>
          <w:color w:val="7030A0"/>
        </w:rPr>
        <w:t xml:space="preserve"> </w:t>
      </w:r>
      <w:r w:rsidRPr="00530266">
        <w:rPr>
          <w:color w:val="7030A0"/>
        </w:rPr>
        <w:t>Prod-Ansible-Tower</w:t>
      </w:r>
    </w:p>
    <w:p w:rsidR="00530266" w:rsidRPr="00530266" w:rsidRDefault="00530266" w:rsidP="00CF07A0">
      <w:pPr>
        <w:pStyle w:val="ListParagraph"/>
        <w:numPr>
          <w:ilvl w:val="0"/>
          <w:numId w:val="85"/>
        </w:numPr>
        <w:spacing w:after="0" w:line="240" w:lineRule="auto"/>
        <w:rPr>
          <w:rFonts w:eastAsia="Times New Roman" w:cstheme="minorHAnsi"/>
          <w:color w:val="7030A0"/>
        </w:rPr>
      </w:pPr>
      <w:r w:rsidRPr="00530266">
        <w:rPr>
          <w:rFonts w:eastAsia="Times New Roman" w:cstheme="minorHAnsi"/>
        </w:rPr>
        <w:t>Is there a sample VM build failure I can use as an example for subject and body content?</w:t>
      </w:r>
      <w:r>
        <w:rPr>
          <w:rFonts w:eastAsia="Times New Roman" w:cstheme="minorHAnsi"/>
        </w:rPr>
        <w:t xml:space="preserve">  </w:t>
      </w:r>
      <w:r w:rsidRPr="00530266">
        <w:rPr>
          <w:rFonts w:eastAsia="Times New Roman" w:cstheme="minorHAnsi"/>
          <w:b/>
          <w:color w:val="7030A0"/>
        </w:rPr>
        <w:t>Answer:</w:t>
      </w:r>
      <w:r>
        <w:rPr>
          <w:rFonts w:eastAsia="Times New Roman" w:cstheme="minorHAnsi"/>
          <w:b/>
          <w:color w:val="7030A0"/>
        </w:rPr>
        <w:t xml:space="preserve"> </w:t>
      </w:r>
      <w:r w:rsidRPr="00530266">
        <w:rPr>
          <w:color w:val="7030A0"/>
        </w:rPr>
        <w:t>VM</w:t>
      </w:r>
      <w:r w:rsidR="0094572F">
        <w:rPr>
          <w:color w:val="7030A0"/>
        </w:rPr>
        <w:t xml:space="preserve"> </w:t>
      </w:r>
      <w:r w:rsidRPr="00530266">
        <w:rPr>
          <w:color w:val="7030A0"/>
        </w:rPr>
        <w:t>build failed due to wrong Jason file</w:t>
      </w:r>
    </w:p>
    <w:p w:rsidR="00530266" w:rsidRPr="00530266" w:rsidRDefault="00530266" w:rsidP="00CF07A0">
      <w:pPr>
        <w:pStyle w:val="ListParagraph"/>
        <w:numPr>
          <w:ilvl w:val="0"/>
          <w:numId w:val="85"/>
        </w:numPr>
        <w:spacing w:after="0" w:line="240" w:lineRule="auto"/>
        <w:rPr>
          <w:rFonts w:eastAsia="Times New Roman" w:cstheme="minorHAnsi"/>
        </w:rPr>
      </w:pPr>
      <w:r w:rsidRPr="00530266">
        <w:rPr>
          <w:rFonts w:eastAsia="Times New Roman" w:cstheme="minorHAnsi"/>
        </w:rPr>
        <w:t>What does ServiceNow have to do with this automation?</w:t>
      </w:r>
      <w:r>
        <w:rPr>
          <w:rFonts w:eastAsia="Times New Roman" w:cstheme="minorHAnsi"/>
        </w:rPr>
        <w:t xml:space="preserve">   </w:t>
      </w:r>
      <w:r w:rsidRPr="00530266">
        <w:rPr>
          <w:rFonts w:eastAsia="Times New Roman" w:cstheme="minorHAnsi"/>
          <w:b/>
          <w:color w:val="7030A0"/>
        </w:rPr>
        <w:t>Answer:</w:t>
      </w:r>
      <w:r>
        <w:rPr>
          <w:rFonts w:eastAsia="Times New Roman" w:cstheme="minorHAnsi"/>
          <w:b/>
          <w:color w:val="7030A0"/>
        </w:rPr>
        <w:t xml:space="preserve">  Need to ask Snow team.</w:t>
      </w:r>
    </w:p>
    <w:p w:rsidR="002827AF" w:rsidRDefault="002827AF" w:rsidP="00CF07A0">
      <w:pPr>
        <w:pStyle w:val="ListParagraph"/>
        <w:numPr>
          <w:ilvl w:val="0"/>
          <w:numId w:val="8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Discussion with Chandra</w:t>
      </w:r>
      <w:r w:rsidR="00316D7D">
        <w:rPr>
          <w:rFonts w:eastAsia="Times New Roman" w:cstheme="minorHAnsi"/>
        </w:rPr>
        <w:t xml:space="preserve"> re ServiceNow email process.  [I emailed the summary to Snow team.]</w:t>
      </w:r>
    </w:p>
    <w:p w:rsidR="002827AF" w:rsidRDefault="002827AF" w:rsidP="00CF07A0">
      <w:pPr>
        <w:pStyle w:val="ListParagraph"/>
        <w:numPr>
          <w:ilvl w:val="1"/>
          <w:numId w:val="8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Destination email addr:  </w:t>
      </w:r>
      <w:hyperlink r:id="rId44" w:history="1">
        <w:r w:rsidRPr="009A1331">
          <w:rPr>
            <w:rStyle w:val="Hyperlink"/>
            <w:rFonts w:eastAsia="Times New Roman" w:cstheme="minorHAnsi"/>
          </w:rPr>
          <w:t>tjxdev@service-now.com</w:t>
        </w:r>
      </w:hyperlink>
    </w:p>
    <w:p w:rsidR="002827AF" w:rsidRDefault="002827AF" w:rsidP="00CF07A0">
      <w:pPr>
        <w:pStyle w:val="ListParagraph"/>
        <w:numPr>
          <w:ilvl w:val="1"/>
          <w:numId w:val="8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Subject must begin with:  “Ticket number”</w:t>
      </w:r>
    </w:p>
    <w:p w:rsidR="00316D7D" w:rsidRDefault="00316D7D" w:rsidP="00CF07A0">
      <w:pPr>
        <w:pStyle w:val="ListParagraph"/>
        <w:numPr>
          <w:ilvl w:val="1"/>
          <w:numId w:val="86"/>
        </w:numPr>
        <w:spacing w:after="0" w:line="240" w:lineRule="auto"/>
        <w:rPr>
          <w:rFonts w:eastAsia="Times New Roman" w:cstheme="minorHAnsi"/>
        </w:rPr>
      </w:pPr>
      <w:r w:rsidRPr="00316D7D">
        <w:rPr>
          <w:color w:val="000000" w:themeColor="text1"/>
        </w:rPr>
        <w:t>IOaC team will let Snow team know which fields we will include in the email body.  It will be some combination of the fields below</w:t>
      </w:r>
      <w:r>
        <w:rPr>
          <w:color w:val="000000" w:themeColor="text1"/>
        </w:rPr>
        <w:t>.</w:t>
      </w:r>
    </w:p>
    <w:p w:rsidR="0094572F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</w:rPr>
      </w:pPr>
      <w:r w:rsidRPr="00316D7D">
        <w:rPr>
          <w:rFonts w:eastAsia="Times New Roman" w:cstheme="minorHAnsi"/>
          <w:color w:val="00B050"/>
        </w:rPr>
        <w:t>Caller</w:t>
      </w:r>
      <w:r>
        <w:rPr>
          <w:rFonts w:eastAsia="Times New Roman" w:cstheme="minorHAnsi"/>
        </w:rPr>
        <w:t>:  tjx.ansible</w:t>
      </w:r>
    </w:p>
    <w:p w:rsidR="0094572F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</w:rPr>
      </w:pPr>
      <w:r w:rsidRPr="00316D7D">
        <w:rPr>
          <w:rFonts w:eastAsia="Times New Roman" w:cstheme="minorHAnsi"/>
          <w:color w:val="00B050"/>
        </w:rPr>
        <w:t>To</w:t>
      </w:r>
      <w:r>
        <w:rPr>
          <w:rFonts w:eastAsia="Times New Roman" w:cstheme="minorHAnsi"/>
        </w:rPr>
        <w:t xml:space="preserve">:  </w:t>
      </w:r>
      <w:hyperlink r:id="rId45" w:history="1">
        <w:r w:rsidRPr="009A1331">
          <w:rPr>
            <w:rStyle w:val="Hyperlink"/>
            <w:rFonts w:eastAsia="Times New Roman" w:cstheme="minorHAnsi"/>
          </w:rPr>
          <w:t>tjxdev@service-now.com</w:t>
        </w:r>
      </w:hyperlink>
      <w:r>
        <w:rPr>
          <w:rFonts w:eastAsia="Times New Roman" w:cstheme="minorHAnsi"/>
        </w:rPr>
        <w:t xml:space="preserve"> </w:t>
      </w:r>
    </w:p>
    <w:p w:rsidR="0094572F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</w:rPr>
      </w:pPr>
      <w:r w:rsidRPr="00316D7D">
        <w:rPr>
          <w:rFonts w:eastAsia="Times New Roman" w:cstheme="minorHAnsi"/>
          <w:color w:val="00B050"/>
        </w:rPr>
        <w:t>From</w:t>
      </w:r>
      <w:r>
        <w:rPr>
          <w:rFonts w:eastAsia="Times New Roman" w:cstheme="minorHAnsi"/>
        </w:rPr>
        <w:t xml:space="preserve">:  </w:t>
      </w:r>
      <w:r w:rsidRPr="0094572F">
        <w:rPr>
          <w:rFonts w:eastAsia="Times New Roman" w:cstheme="minorHAnsi"/>
          <w:i/>
        </w:rPr>
        <w:t>&lt;should be actual email addr for automation purposes&gt;</w:t>
      </w:r>
      <w:r>
        <w:rPr>
          <w:rFonts w:eastAsia="Times New Roman" w:cstheme="minorHAnsi"/>
        </w:rPr>
        <w:t xml:space="preserve"> </w:t>
      </w:r>
    </w:p>
    <w:p w:rsidR="0094572F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</w:rPr>
      </w:pPr>
      <w:r w:rsidRPr="00316D7D">
        <w:rPr>
          <w:rFonts w:eastAsia="Times New Roman" w:cstheme="minorHAnsi"/>
          <w:color w:val="00B050"/>
        </w:rPr>
        <w:t>Contact type</w:t>
      </w:r>
      <w:r>
        <w:rPr>
          <w:rFonts w:eastAsia="Times New Roman" w:cstheme="minorHAnsi"/>
        </w:rPr>
        <w:t>: Email</w:t>
      </w:r>
    </w:p>
    <w:p w:rsidR="0094572F" w:rsidRPr="00316D7D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  <w:color w:val="00B050"/>
        </w:rPr>
      </w:pPr>
      <w:r w:rsidRPr="00316D7D">
        <w:rPr>
          <w:rFonts w:eastAsia="Times New Roman" w:cstheme="minorHAnsi"/>
          <w:color w:val="00B050"/>
        </w:rPr>
        <w:t>Category</w:t>
      </w:r>
    </w:p>
    <w:p w:rsidR="0094572F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</w:rPr>
      </w:pPr>
      <w:r w:rsidRPr="00316D7D">
        <w:rPr>
          <w:rFonts w:eastAsia="Times New Roman" w:cstheme="minorHAnsi"/>
          <w:color w:val="00B050"/>
        </w:rPr>
        <w:t>Subcategory</w:t>
      </w:r>
    </w:p>
    <w:p w:rsidR="0094572F" w:rsidRPr="00316D7D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  <w:color w:val="00B050"/>
        </w:rPr>
      </w:pPr>
      <w:r w:rsidRPr="00316D7D">
        <w:rPr>
          <w:rFonts w:eastAsia="Times New Roman" w:cstheme="minorHAnsi"/>
          <w:color w:val="00B050"/>
        </w:rPr>
        <w:t>Configuration item</w:t>
      </w:r>
    </w:p>
    <w:p w:rsidR="0094572F" w:rsidRPr="00316D7D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  <w:color w:val="00B050"/>
        </w:rPr>
      </w:pPr>
      <w:r w:rsidRPr="00316D7D">
        <w:rPr>
          <w:rFonts w:eastAsia="Times New Roman" w:cstheme="minorHAnsi"/>
          <w:color w:val="00B050"/>
        </w:rPr>
        <w:t>Short description</w:t>
      </w:r>
    </w:p>
    <w:p w:rsidR="0094572F" w:rsidRPr="00316D7D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  <w:color w:val="00B050"/>
        </w:rPr>
      </w:pPr>
      <w:r w:rsidRPr="00316D7D">
        <w:rPr>
          <w:rFonts w:eastAsia="Times New Roman" w:cstheme="minorHAnsi"/>
          <w:color w:val="00B050"/>
        </w:rPr>
        <w:t>Description</w:t>
      </w:r>
    </w:p>
    <w:p w:rsidR="0094572F" w:rsidRDefault="0094572F" w:rsidP="00CF07A0">
      <w:pPr>
        <w:pStyle w:val="ListParagraph"/>
        <w:numPr>
          <w:ilvl w:val="2"/>
          <w:numId w:val="86"/>
        </w:numPr>
        <w:spacing w:after="0" w:line="240" w:lineRule="auto"/>
        <w:rPr>
          <w:rFonts w:eastAsia="Times New Roman" w:cstheme="minorHAnsi"/>
        </w:rPr>
      </w:pPr>
      <w:r w:rsidRPr="00316D7D">
        <w:rPr>
          <w:rFonts w:eastAsia="Times New Roman" w:cstheme="minorHAnsi"/>
          <w:color w:val="00B050"/>
        </w:rPr>
        <w:t>Assignment group</w:t>
      </w:r>
    </w:p>
    <w:p w:rsidR="0094572F" w:rsidRPr="00316D7D" w:rsidRDefault="0094572F" w:rsidP="00316D7D">
      <w:pPr>
        <w:pStyle w:val="ListParagraph"/>
        <w:spacing w:after="0" w:line="240" w:lineRule="auto"/>
        <w:ind w:left="1800"/>
        <w:rPr>
          <w:rFonts w:eastAsia="Times New Roman" w:cstheme="minorHAnsi"/>
        </w:rPr>
      </w:pPr>
    </w:p>
    <w:p w:rsidR="005B7B45" w:rsidRPr="00817F3A" w:rsidRDefault="00A2541E" w:rsidP="005B7B45">
      <w:pPr>
        <w:spacing w:after="0" w:line="240" w:lineRule="auto"/>
        <w:rPr>
          <w:rStyle w:val="Hyperlink"/>
          <w:sz w:val="20"/>
          <w:szCs w:val="20"/>
        </w:rPr>
      </w:pPr>
      <w:hyperlink r:id="rId46" w:history="1">
        <w:r w:rsidR="005B7B45" w:rsidRPr="00817F3A">
          <w:rPr>
            <w:rStyle w:val="Hyperlink"/>
            <w:sz w:val="20"/>
            <w:szCs w:val="20"/>
          </w:rPr>
          <w:t>IAOTEAM-1230</w:t>
        </w:r>
      </w:hyperlink>
      <w:r w:rsidR="005B7B45" w:rsidRPr="00817F3A">
        <w:rPr>
          <w:sz w:val="20"/>
          <w:szCs w:val="20"/>
        </w:rPr>
        <w:t xml:space="preserve"> (IOAC upload to JFrog</w:t>
      </w:r>
      <w:r w:rsidR="005B7B45" w:rsidRPr="00817F3A">
        <w:rPr>
          <w:rStyle w:val="Hyperlink"/>
          <w:sz w:val="20"/>
          <w:szCs w:val="20"/>
        </w:rPr>
        <w:t>)</w:t>
      </w:r>
    </w:p>
    <w:p w:rsidR="00663DE0" w:rsidRPr="009C3F3B" w:rsidRDefault="005B7B45" w:rsidP="00663DE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Reached out to Priya for next steps.</w:t>
      </w:r>
    </w:p>
    <w:p w:rsidR="009C3F3B" w:rsidRDefault="009C3F3B" w:rsidP="004E1E05">
      <w:pPr>
        <w:spacing w:after="0" w:line="240" w:lineRule="auto"/>
      </w:pPr>
    </w:p>
    <w:p w:rsidR="006A18A2" w:rsidRDefault="006A18A2" w:rsidP="006A18A2">
      <w:pPr>
        <w:spacing w:after="0" w:line="240" w:lineRule="auto"/>
      </w:pPr>
    </w:p>
    <w:p w:rsidR="006A18A2" w:rsidRPr="006A18A2" w:rsidRDefault="006A18A2" w:rsidP="006A18A2">
      <w:pPr>
        <w:shd w:val="clear" w:color="auto" w:fill="000000" w:themeFill="text1"/>
        <w:spacing w:after="0" w:line="240" w:lineRule="auto"/>
        <w:rPr>
          <w:b/>
          <w:color w:val="FFD966" w:themeColor="accent4" w:themeTint="99"/>
        </w:rPr>
      </w:pPr>
      <w:r>
        <w:rPr>
          <w:b/>
          <w:color w:val="FFD966" w:themeColor="accent4" w:themeTint="99"/>
        </w:rPr>
        <w:t>Wednes</w:t>
      </w:r>
      <w:r w:rsidRPr="006A18A2">
        <w:rPr>
          <w:b/>
          <w:color w:val="FFD966" w:themeColor="accent4" w:themeTint="99"/>
        </w:rPr>
        <w:t>day March</w:t>
      </w:r>
      <w:r>
        <w:rPr>
          <w:b/>
          <w:color w:val="FFD966" w:themeColor="accent4" w:themeTint="99"/>
        </w:rPr>
        <w:t xml:space="preserve"> 11</w:t>
      </w:r>
    </w:p>
    <w:p w:rsidR="006A18A2" w:rsidRDefault="006A18A2" w:rsidP="006A18A2">
      <w:pPr>
        <w:spacing w:after="0" w:line="240" w:lineRule="auto"/>
      </w:pPr>
    </w:p>
    <w:p w:rsidR="00016452" w:rsidRDefault="00F15572" w:rsidP="006A18A2">
      <w:pPr>
        <w:spacing w:after="0" w:line="240" w:lineRule="auto"/>
      </w:pPr>
      <w:r w:rsidRPr="008C00B8">
        <w:rPr>
          <w:b/>
        </w:rPr>
        <w:lastRenderedPageBreak/>
        <w:t>ServiceNo</w:t>
      </w:r>
      <w:r>
        <w:rPr>
          <w:b/>
        </w:rPr>
        <w:t>w</w:t>
      </w:r>
      <w:r w:rsidRPr="008C00B8">
        <w:rPr>
          <w:b/>
        </w:rPr>
        <w:t xml:space="preserve"> sync up</w:t>
      </w:r>
      <w:r>
        <w:t xml:space="preserve">:   Discussion with Chandra re: </w:t>
      </w:r>
      <w:r w:rsidR="00016452">
        <w:t>how they do the field mapping.  What info they need from us and required format of the fields in email body.</w:t>
      </w:r>
    </w:p>
    <w:p w:rsidR="00F4653E" w:rsidRDefault="00F4653E" w:rsidP="006A18A2">
      <w:pPr>
        <w:spacing w:after="0" w:line="240" w:lineRule="auto"/>
      </w:pPr>
    </w:p>
    <w:p w:rsidR="00F4653E" w:rsidRDefault="00A2541E" w:rsidP="00F4653E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hyperlink r:id="rId47" w:history="1">
        <w:r w:rsidR="00F4653E">
          <w:rPr>
            <w:rStyle w:val="Hyperlink"/>
          </w:rPr>
          <w:t>IAOTEAM-3050</w:t>
        </w:r>
      </w:hyperlink>
      <w:r w:rsidR="00F4653E">
        <w:t xml:space="preserve"> (Create incident from email)</w:t>
      </w:r>
    </w:p>
    <w:p w:rsidR="00F4653E" w:rsidRDefault="00F4653E" w:rsidP="00CF07A0">
      <w:pPr>
        <w:pStyle w:val="ListParagraph"/>
        <w:numPr>
          <w:ilvl w:val="0"/>
          <w:numId w:val="86"/>
        </w:numPr>
        <w:spacing w:after="0" w:line="240" w:lineRule="auto"/>
      </w:pPr>
      <w:r>
        <w:t xml:space="preserve">Chandra will let us know if he can use the </w:t>
      </w:r>
      <w:r w:rsidRPr="00721B45">
        <w:rPr>
          <w:b/>
          <w:color w:val="00B0F0"/>
        </w:rPr>
        <w:t>From</w:t>
      </w:r>
      <w:r>
        <w:t xml:space="preserve"> email to distinguish incidents generated by automation.  If he can, he won’t need us to include a unique prefix in the </w:t>
      </w:r>
      <w:r w:rsidRPr="00721B45">
        <w:rPr>
          <w:b/>
          <w:color w:val="00B0F0"/>
        </w:rPr>
        <w:t>Subject</w:t>
      </w:r>
      <w:r w:rsidRPr="00721B45">
        <w:rPr>
          <w:color w:val="00B0F0"/>
        </w:rPr>
        <w:t xml:space="preserve"> </w:t>
      </w:r>
      <w:r>
        <w:t>line.</w:t>
      </w:r>
    </w:p>
    <w:p w:rsidR="00C74DA1" w:rsidRDefault="00F4653E" w:rsidP="00CF07A0">
      <w:pPr>
        <w:pStyle w:val="ListParagraph"/>
        <w:numPr>
          <w:ilvl w:val="0"/>
          <w:numId w:val="86"/>
        </w:numPr>
        <w:spacing w:after="0" w:line="240" w:lineRule="auto"/>
      </w:pPr>
      <w:r>
        <w:t>Our team must decide the following:</w:t>
      </w:r>
    </w:p>
    <w:p w:rsidR="00721B45" w:rsidRDefault="00F15572" w:rsidP="00CF07A0">
      <w:pPr>
        <w:pStyle w:val="ListParagraph"/>
        <w:numPr>
          <w:ilvl w:val="0"/>
          <w:numId w:val="88"/>
        </w:numPr>
        <w:spacing w:after="0" w:line="240" w:lineRule="auto"/>
      </w:pPr>
      <w:r>
        <w:t>Source email address</w:t>
      </w:r>
      <w:r w:rsidR="00F4653E">
        <w:t xml:space="preserve">, e.g. </w:t>
      </w:r>
      <w:hyperlink r:id="rId48" w:history="1">
        <w:r w:rsidR="00F4653E" w:rsidRPr="009A1331">
          <w:rPr>
            <w:rStyle w:val="Hyperlink"/>
          </w:rPr>
          <w:t>tjx.ansible@tjx.com</w:t>
        </w:r>
      </w:hyperlink>
      <w:r w:rsidR="00F4653E">
        <w:t xml:space="preserve"> or some other email?</w:t>
      </w:r>
      <w:r w:rsidR="00721B45">
        <w:t xml:space="preserve">  </w:t>
      </w:r>
    </w:p>
    <w:p w:rsidR="00F15572" w:rsidRDefault="00721B45" w:rsidP="00CF07A0">
      <w:pPr>
        <w:pStyle w:val="ListParagraph"/>
        <w:numPr>
          <w:ilvl w:val="0"/>
          <w:numId w:val="88"/>
        </w:numPr>
        <w:spacing w:after="0" w:line="240" w:lineRule="auto"/>
      </w:pPr>
      <w:r>
        <w:t xml:space="preserve">I asked Chandra if the </w:t>
      </w:r>
      <w:r w:rsidRPr="00721B45">
        <w:rPr>
          <w:b/>
          <w:color w:val="00B0F0"/>
        </w:rPr>
        <w:t>From</w:t>
      </w:r>
      <w:r w:rsidRPr="00721B45">
        <w:rPr>
          <w:color w:val="00B0F0"/>
        </w:rPr>
        <w:t xml:space="preserve"> </w:t>
      </w:r>
      <w:r>
        <w:t xml:space="preserve">email addr must be real or can be non-existent.  </w:t>
      </w:r>
    </w:p>
    <w:p w:rsidR="00016452" w:rsidRDefault="00D84C39" w:rsidP="00CF07A0">
      <w:pPr>
        <w:pStyle w:val="ListParagraph"/>
        <w:numPr>
          <w:ilvl w:val="0"/>
          <w:numId w:val="88"/>
        </w:numPr>
        <w:spacing w:after="0" w:line="240" w:lineRule="auto"/>
      </w:pPr>
      <w:r>
        <w:t xml:space="preserve">Which Service-Now incident fields we should include in the body of the email. </w:t>
      </w:r>
      <w:r w:rsidR="00016452">
        <w:t xml:space="preserve"> </w:t>
      </w:r>
    </w:p>
    <w:p w:rsidR="00F4653E" w:rsidRDefault="00016452" w:rsidP="00016452">
      <w:pPr>
        <w:spacing w:after="0" w:line="240" w:lineRule="auto"/>
        <w:ind w:left="360"/>
      </w:pPr>
      <w:r>
        <w:t xml:space="preserve">        I asked Priya this question.  She said she’ll consult Alex and Raj.</w:t>
      </w:r>
    </w:p>
    <w:p w:rsidR="00016452" w:rsidRDefault="00016452" w:rsidP="00CF07A0">
      <w:pPr>
        <w:pStyle w:val="ListParagraph"/>
        <w:numPr>
          <w:ilvl w:val="0"/>
          <w:numId w:val="89"/>
        </w:numPr>
        <w:spacing w:after="0" w:line="240" w:lineRule="auto"/>
      </w:pPr>
      <w:r>
        <w:t xml:space="preserve">Create feature branch </w:t>
      </w:r>
      <w:hyperlink r:id="rId49" w:history="1">
        <w:r>
          <w:rPr>
            <w:rStyle w:val="Hyperlink"/>
          </w:rPr>
          <w:t>feature/IAOTEAM-3050-create-service-now-incident-from-email</w:t>
        </w:r>
      </w:hyperlink>
    </w:p>
    <w:p w:rsidR="00016452" w:rsidRDefault="00016452" w:rsidP="006A18A2">
      <w:pPr>
        <w:spacing w:after="0" w:line="240" w:lineRule="auto"/>
      </w:pPr>
    </w:p>
    <w:p w:rsidR="00C74DA1" w:rsidRDefault="00C74DA1" w:rsidP="006A18A2">
      <w:pPr>
        <w:spacing w:after="0" w:line="240" w:lineRule="auto"/>
      </w:pPr>
    </w:p>
    <w:p w:rsidR="00FB26F2" w:rsidRPr="00817F3A" w:rsidRDefault="00A2541E" w:rsidP="00FB26F2">
      <w:pPr>
        <w:spacing w:after="0" w:line="240" w:lineRule="auto"/>
        <w:rPr>
          <w:rStyle w:val="Hyperlink"/>
          <w:sz w:val="20"/>
          <w:szCs w:val="20"/>
        </w:rPr>
      </w:pPr>
      <w:hyperlink r:id="rId50" w:history="1">
        <w:r w:rsidR="00FB26F2" w:rsidRPr="00817F3A">
          <w:rPr>
            <w:rStyle w:val="Hyperlink"/>
            <w:sz w:val="20"/>
            <w:szCs w:val="20"/>
          </w:rPr>
          <w:t>IAOTEAM-1230</w:t>
        </w:r>
      </w:hyperlink>
      <w:r w:rsidR="00FB26F2" w:rsidRPr="00817F3A">
        <w:rPr>
          <w:sz w:val="20"/>
          <w:szCs w:val="20"/>
        </w:rPr>
        <w:t xml:space="preserve"> (IOAC upload to JFrog</w:t>
      </w:r>
      <w:r w:rsidR="00FB26F2" w:rsidRPr="00817F3A">
        <w:rPr>
          <w:rStyle w:val="Hyperlink"/>
          <w:sz w:val="20"/>
          <w:szCs w:val="20"/>
        </w:rPr>
        <w:t>)</w:t>
      </w:r>
    </w:p>
    <w:p w:rsidR="00FB26F2" w:rsidRPr="00721B45" w:rsidRDefault="00FB26F2" w:rsidP="00CF07A0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color w:val="000000"/>
        </w:rPr>
      </w:pPr>
      <w:r w:rsidRPr="00721B45">
        <w:rPr>
          <w:rFonts w:cstheme="minorHAnsi"/>
        </w:rPr>
        <w:t xml:space="preserve">Submitted incident </w:t>
      </w:r>
      <w:hyperlink r:id="rId51" w:history="1">
        <w:r w:rsidRPr="00721B45">
          <w:rPr>
            <w:rStyle w:val="Hyperlink"/>
            <w:rFonts w:cstheme="minorHAnsi"/>
          </w:rPr>
          <w:t>INC1957408</w:t>
        </w:r>
      </w:hyperlink>
      <w:r w:rsidRPr="00721B45">
        <w:rPr>
          <w:rFonts w:cstheme="minorHAnsi"/>
        </w:rPr>
        <w:t xml:space="preserve"> to </w:t>
      </w:r>
      <w:r w:rsidRPr="00721B45">
        <w:rPr>
          <w:rFonts w:cstheme="minorHAnsi"/>
          <w:color w:val="000000" w:themeColor="text1"/>
        </w:rPr>
        <w:t xml:space="preserve">get service account </w:t>
      </w:r>
      <w:r w:rsidRPr="00721B45">
        <w:rPr>
          <w:rFonts w:cstheme="minorHAnsi"/>
          <w:color w:val="0070C0"/>
        </w:rPr>
        <w:t xml:space="preserve">tjxasvc-ioac-ci </w:t>
      </w:r>
      <w:r w:rsidRPr="00721B45">
        <w:rPr>
          <w:rFonts w:cstheme="minorHAnsi"/>
          <w:color w:val="1F497D"/>
        </w:rPr>
        <w:t xml:space="preserve">added </w:t>
      </w:r>
      <w:r w:rsidRPr="00721B45">
        <w:rPr>
          <w:rFonts w:cstheme="minorHAnsi"/>
          <w:color w:val="000000" w:themeColor="text1"/>
        </w:rPr>
        <w:t xml:space="preserve">to group </w:t>
      </w:r>
      <w:r w:rsidRPr="00721B45">
        <w:rPr>
          <w:rFonts w:cstheme="minorHAnsi"/>
          <w:color w:val="00B0F0"/>
        </w:rPr>
        <w:t>corp.tjxcorp.net/UNIX/Provisioning Groups/UNIX-Universal-Zone-Users</w:t>
      </w:r>
      <w:r w:rsidRPr="00721B45">
        <w:rPr>
          <w:rFonts w:cstheme="minorHAnsi"/>
          <w:color w:val="000000"/>
        </w:rPr>
        <w:t>. </w:t>
      </w:r>
    </w:p>
    <w:p w:rsidR="00FB26F2" w:rsidRPr="00721B45" w:rsidRDefault="00F4653E" w:rsidP="00CF07A0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</w:rPr>
      </w:pPr>
      <w:r w:rsidRPr="00721B45">
        <w:rPr>
          <w:rFonts w:cstheme="minorHAnsi"/>
          <w:color w:val="000000"/>
        </w:rPr>
        <w:t xml:space="preserve">Assigned to: TJX SECURITY   </w:t>
      </w:r>
      <w:r w:rsidR="00FB26F2" w:rsidRPr="00721B45">
        <w:rPr>
          <w:rFonts w:cstheme="minorHAnsi"/>
          <w:color w:val="000000"/>
        </w:rPr>
        <w:t>Notified Garrett Meola of the ticket.</w:t>
      </w:r>
    </w:p>
    <w:p w:rsidR="00FB26F2" w:rsidRDefault="00FB26F2" w:rsidP="006A18A2">
      <w:pPr>
        <w:spacing w:after="0" w:line="240" w:lineRule="auto"/>
      </w:pPr>
    </w:p>
    <w:p w:rsidR="00FB26F2" w:rsidRDefault="00FB26F2" w:rsidP="006A18A2">
      <w:pPr>
        <w:spacing w:after="0" w:line="240" w:lineRule="auto"/>
      </w:pPr>
    </w:p>
    <w:p w:rsidR="00FB26F2" w:rsidRDefault="00FB26F2" w:rsidP="006A18A2">
      <w:pPr>
        <w:spacing w:after="0" w:line="240" w:lineRule="auto"/>
      </w:pPr>
    </w:p>
    <w:p w:rsidR="00FB26F2" w:rsidRDefault="00FB26F2" w:rsidP="006A18A2">
      <w:pPr>
        <w:spacing w:after="0" w:line="240" w:lineRule="auto"/>
      </w:pPr>
    </w:p>
    <w:p w:rsidR="00FB26F2" w:rsidRDefault="00FB26F2" w:rsidP="006A18A2">
      <w:pPr>
        <w:spacing w:after="0" w:line="240" w:lineRule="auto"/>
      </w:pPr>
    </w:p>
    <w:p w:rsidR="00FB26F2" w:rsidRDefault="00FB26F2" w:rsidP="006A18A2">
      <w:pPr>
        <w:spacing w:after="0" w:line="240" w:lineRule="auto"/>
      </w:pPr>
    </w:p>
    <w:p w:rsidR="006A18A2" w:rsidRDefault="006A18A2" w:rsidP="006A18A2">
      <w:pPr>
        <w:spacing w:after="0" w:line="240" w:lineRule="auto"/>
      </w:pPr>
    </w:p>
    <w:p w:rsidR="006A18A2" w:rsidRPr="006A18A2" w:rsidRDefault="006A18A2" w:rsidP="006A18A2">
      <w:pPr>
        <w:shd w:val="clear" w:color="auto" w:fill="000000" w:themeFill="text1"/>
        <w:spacing w:after="0" w:line="240" w:lineRule="auto"/>
        <w:rPr>
          <w:b/>
          <w:color w:val="FFD966" w:themeColor="accent4" w:themeTint="99"/>
        </w:rPr>
      </w:pPr>
      <w:r>
        <w:rPr>
          <w:b/>
          <w:color w:val="FFD966" w:themeColor="accent4" w:themeTint="99"/>
        </w:rPr>
        <w:t>Thursd</w:t>
      </w:r>
      <w:r w:rsidRPr="006A18A2">
        <w:rPr>
          <w:b/>
          <w:color w:val="FFD966" w:themeColor="accent4" w:themeTint="99"/>
        </w:rPr>
        <w:t>ay March</w:t>
      </w:r>
      <w:r>
        <w:rPr>
          <w:b/>
          <w:color w:val="FFD966" w:themeColor="accent4" w:themeTint="99"/>
        </w:rPr>
        <w:t xml:space="preserve">  12</w:t>
      </w:r>
    </w:p>
    <w:p w:rsidR="006A18A2" w:rsidRDefault="006A18A2" w:rsidP="006A18A2">
      <w:pPr>
        <w:spacing w:after="0" w:line="240" w:lineRule="auto"/>
      </w:pPr>
    </w:p>
    <w:p w:rsidR="004A1C5B" w:rsidRDefault="004A1C5B" w:rsidP="004A1C5B">
      <w:pPr>
        <w:spacing w:after="0" w:line="240" w:lineRule="auto"/>
      </w:pPr>
      <w:r>
        <w:t xml:space="preserve">Submitted request Desktop Software request </w:t>
      </w:r>
      <w:hyperlink r:id="rId52" w:history="1">
        <w:r>
          <w:rPr>
            <w:rStyle w:val="Hyperlink"/>
          </w:rPr>
          <w:t>REQ0062228</w:t>
        </w:r>
      </w:hyperlink>
      <w:r>
        <w:t xml:space="preserve"> for Cisco Jabber teleconferencing app.</w:t>
      </w:r>
    </w:p>
    <w:p w:rsidR="004A1C5B" w:rsidRDefault="004A1C5B" w:rsidP="006A18A2">
      <w:pPr>
        <w:spacing w:after="0" w:line="240" w:lineRule="auto"/>
      </w:pPr>
    </w:p>
    <w:p w:rsidR="00947165" w:rsidRDefault="00947165" w:rsidP="006A18A2">
      <w:pPr>
        <w:spacing w:after="0" w:line="240" w:lineRule="auto"/>
      </w:pPr>
      <w:r>
        <w:t xml:space="preserve">Asked Al Clark to escalate </w:t>
      </w:r>
      <w:r w:rsidRPr="00721B45">
        <w:rPr>
          <w:rFonts w:cstheme="minorHAnsi"/>
        </w:rPr>
        <w:t xml:space="preserve">incident </w:t>
      </w:r>
      <w:hyperlink r:id="rId53" w:history="1">
        <w:r w:rsidRPr="00721B45">
          <w:rPr>
            <w:rStyle w:val="Hyperlink"/>
            <w:rFonts w:cstheme="minorHAnsi"/>
          </w:rPr>
          <w:t>INC1957408</w:t>
        </w:r>
      </w:hyperlink>
      <w:r w:rsidRPr="00721B45">
        <w:rPr>
          <w:rFonts w:cstheme="minorHAnsi"/>
        </w:rPr>
        <w:t xml:space="preserve"> to </w:t>
      </w:r>
      <w:r w:rsidRPr="00721B45">
        <w:rPr>
          <w:rFonts w:cstheme="minorHAnsi"/>
          <w:color w:val="000000" w:themeColor="text1"/>
        </w:rPr>
        <w:t xml:space="preserve">get service account </w:t>
      </w:r>
      <w:r w:rsidRPr="00721B45">
        <w:rPr>
          <w:rFonts w:cstheme="minorHAnsi"/>
          <w:color w:val="0070C0"/>
        </w:rPr>
        <w:t xml:space="preserve">tjxasvc-ioac-ci </w:t>
      </w:r>
      <w:r w:rsidRPr="00721B45">
        <w:rPr>
          <w:rFonts w:cstheme="minorHAnsi"/>
          <w:color w:val="1F497D"/>
        </w:rPr>
        <w:t xml:space="preserve">added </w:t>
      </w:r>
      <w:r w:rsidRPr="00721B45">
        <w:rPr>
          <w:rFonts w:cstheme="minorHAnsi"/>
          <w:color w:val="000000" w:themeColor="text1"/>
        </w:rPr>
        <w:t xml:space="preserve">to group </w:t>
      </w:r>
      <w:r w:rsidRPr="00721B45">
        <w:rPr>
          <w:rFonts w:cstheme="minorHAnsi"/>
          <w:color w:val="00B0F0"/>
        </w:rPr>
        <w:t>corp.tjxcorp.net/UNIX/Provisioning Groups/UNIX-Universal-Zone-Users</w:t>
      </w:r>
    </w:p>
    <w:p w:rsidR="006A18A2" w:rsidRDefault="006A18A2" w:rsidP="006A18A2">
      <w:pPr>
        <w:spacing w:after="0" w:line="240" w:lineRule="auto"/>
      </w:pPr>
    </w:p>
    <w:p w:rsidR="00374592" w:rsidRDefault="00A2541E" w:rsidP="0037459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hyperlink r:id="rId54" w:history="1">
        <w:r w:rsidR="00374592">
          <w:rPr>
            <w:rStyle w:val="Hyperlink"/>
          </w:rPr>
          <w:t>IAOTEAM-3050</w:t>
        </w:r>
      </w:hyperlink>
      <w:r w:rsidR="00374592">
        <w:t xml:space="preserve"> (Create incident from email)</w:t>
      </w:r>
    </w:p>
    <w:p w:rsidR="00947165" w:rsidRDefault="00374592" w:rsidP="00CF07A0">
      <w:pPr>
        <w:pStyle w:val="ListParagraph"/>
        <w:numPr>
          <w:ilvl w:val="0"/>
          <w:numId w:val="90"/>
        </w:numPr>
        <w:spacing w:after="0" w:line="240" w:lineRule="auto"/>
      </w:pPr>
      <w:r>
        <w:t xml:space="preserve">Created project and template on Ansible np Tower: </w:t>
      </w:r>
      <w:hyperlink r:id="rId55" w:anchor="/templates/job_template/666?template_search=page_size:20;order_by:name;type:workflow_job_template,job_template" w:history="1">
        <w:r>
          <w:rPr>
            <w:rStyle w:val="Hyperlink"/>
          </w:rPr>
          <w:t>IAOTEAM-3050-create-incident-from-email</w:t>
        </w:r>
      </w:hyperlink>
    </w:p>
    <w:p w:rsidR="00374592" w:rsidRDefault="00374592" w:rsidP="00CF07A0">
      <w:pPr>
        <w:pStyle w:val="ListParagraph"/>
        <w:numPr>
          <w:ilvl w:val="0"/>
          <w:numId w:val="90"/>
        </w:numPr>
        <w:spacing w:after="0" w:line="240" w:lineRule="auto"/>
      </w:pPr>
      <w:r>
        <w:t>Template passes all email values as extra-vars</w:t>
      </w:r>
    </w:p>
    <w:p w:rsidR="00374592" w:rsidRDefault="00374592" w:rsidP="00CF07A0">
      <w:pPr>
        <w:pStyle w:val="ListParagraph"/>
        <w:numPr>
          <w:ilvl w:val="0"/>
          <w:numId w:val="90"/>
        </w:numPr>
        <w:spacing w:after="0" w:line="240" w:lineRule="auto"/>
      </w:pPr>
      <w:r>
        <w:t>Template generates email as specified by user input values.</w:t>
      </w:r>
    </w:p>
    <w:p w:rsidR="00662A5D" w:rsidRDefault="00662A5D" w:rsidP="00374592">
      <w:pPr>
        <w:spacing w:after="0" w:line="240" w:lineRule="auto"/>
      </w:pPr>
    </w:p>
    <w:p w:rsidR="00662A5D" w:rsidRDefault="00A2541E" w:rsidP="00662A5D">
      <w:pPr>
        <w:spacing w:after="0" w:line="240" w:lineRule="auto"/>
      </w:pPr>
      <w:hyperlink r:id="rId56" w:history="1">
        <w:r w:rsidR="00662A5D">
          <w:rPr>
            <w:rStyle w:val="Hyperlink"/>
          </w:rPr>
          <w:t>IAOTEAM-3594</w:t>
        </w:r>
      </w:hyperlink>
      <w:r w:rsidR="00662A5D">
        <w:t xml:space="preserve"> (Validate Std Change in Prod)</w:t>
      </w:r>
    </w:p>
    <w:p w:rsidR="004E6446" w:rsidRDefault="004E6446" w:rsidP="00374592">
      <w:pPr>
        <w:spacing w:after="0" w:line="240" w:lineRule="auto"/>
      </w:pPr>
      <w:r>
        <w:t>Created job templates in Ansible Tower Prod:</w:t>
      </w:r>
    </w:p>
    <w:p w:rsidR="004E6446" w:rsidRDefault="00A2541E" w:rsidP="00CF07A0">
      <w:pPr>
        <w:pStyle w:val="ListParagraph"/>
        <w:numPr>
          <w:ilvl w:val="0"/>
          <w:numId w:val="84"/>
        </w:numPr>
        <w:spacing w:after="0" w:line="240" w:lineRule="auto"/>
      </w:pPr>
      <w:hyperlink r:id="rId57" w:anchor="/templates/job_template/594" w:history="1">
        <w:r w:rsidR="004E6446">
          <w:rPr>
            <w:rStyle w:val="Hyperlink"/>
          </w:rPr>
          <w:t>IOAC-SvcNow-CreateStdChg</w:t>
        </w:r>
      </w:hyperlink>
    </w:p>
    <w:p w:rsidR="004E6446" w:rsidRDefault="00A2541E" w:rsidP="00CF07A0">
      <w:pPr>
        <w:pStyle w:val="ListParagraph"/>
        <w:numPr>
          <w:ilvl w:val="0"/>
          <w:numId w:val="84"/>
        </w:numPr>
        <w:spacing w:after="0" w:line="240" w:lineRule="auto"/>
      </w:pPr>
      <w:hyperlink r:id="rId58" w:anchor="/templates/job_template/593" w:history="1">
        <w:r w:rsidR="004E6446">
          <w:rPr>
            <w:rStyle w:val="Hyperlink"/>
          </w:rPr>
          <w:t>IOAC-SvcNow-UpdateChg_State=SCHEDULED</w:t>
        </w:r>
      </w:hyperlink>
    </w:p>
    <w:p w:rsidR="004E6446" w:rsidRDefault="00A2541E" w:rsidP="00CF07A0">
      <w:pPr>
        <w:pStyle w:val="ListParagraph"/>
        <w:numPr>
          <w:ilvl w:val="0"/>
          <w:numId w:val="84"/>
        </w:numPr>
        <w:spacing w:after="0" w:line="240" w:lineRule="auto"/>
      </w:pPr>
      <w:hyperlink r:id="rId59" w:anchor="/templates/job_template/595" w:history="1">
        <w:r w:rsidR="004E6446">
          <w:rPr>
            <w:rStyle w:val="Hyperlink"/>
          </w:rPr>
          <w:t>IOAC-SvcNow-UpdateChg_State=IMPLEMENT</w:t>
        </w:r>
      </w:hyperlink>
    </w:p>
    <w:p w:rsidR="004E6446" w:rsidRDefault="00A2541E" w:rsidP="00CF07A0">
      <w:pPr>
        <w:pStyle w:val="ListParagraph"/>
        <w:numPr>
          <w:ilvl w:val="0"/>
          <w:numId w:val="84"/>
        </w:numPr>
        <w:spacing w:after="0" w:line="240" w:lineRule="auto"/>
      </w:pPr>
      <w:hyperlink r:id="rId60" w:anchor="/templates/job_template/596" w:history="1">
        <w:r w:rsidR="004E6446">
          <w:rPr>
            <w:rStyle w:val="Hyperlink"/>
          </w:rPr>
          <w:t>IOAC-SvcNow-UpdateChg_State=REVIEW</w:t>
        </w:r>
      </w:hyperlink>
    </w:p>
    <w:p w:rsidR="004E6446" w:rsidRDefault="00A2541E" w:rsidP="00CF07A0">
      <w:pPr>
        <w:pStyle w:val="ListParagraph"/>
        <w:numPr>
          <w:ilvl w:val="0"/>
          <w:numId w:val="84"/>
        </w:numPr>
        <w:spacing w:after="0" w:line="240" w:lineRule="auto"/>
      </w:pPr>
      <w:hyperlink r:id="rId61" w:anchor="/templates/job_template/598" w:history="1">
        <w:r w:rsidR="004E6446">
          <w:rPr>
            <w:rStyle w:val="Hyperlink"/>
          </w:rPr>
          <w:t>IOAC-SvcNow-UpdateChg_State=CLOSE</w:t>
        </w:r>
      </w:hyperlink>
    </w:p>
    <w:p w:rsidR="004E6446" w:rsidRDefault="004E6446" w:rsidP="00374592">
      <w:pPr>
        <w:spacing w:after="0" w:line="240" w:lineRule="auto"/>
      </w:pPr>
    </w:p>
    <w:p w:rsidR="004E6446" w:rsidRDefault="004E6446" w:rsidP="00CF07A0">
      <w:pPr>
        <w:pStyle w:val="ListParagraph"/>
        <w:numPr>
          <w:ilvl w:val="0"/>
          <w:numId w:val="84"/>
        </w:numPr>
        <w:spacing w:after="0" w:line="240" w:lineRule="auto"/>
      </w:pPr>
      <w:r>
        <w:t xml:space="preserve">Created project in Ansible Tower Prod: </w:t>
      </w:r>
      <w:hyperlink r:id="rId62" w:anchor="/projects/591" w:history="1">
        <w:r>
          <w:rPr>
            <w:rStyle w:val="Hyperlink"/>
          </w:rPr>
          <w:t>IAOTEAM-3051-std-change-request</w:t>
        </w:r>
      </w:hyperlink>
    </w:p>
    <w:p w:rsidR="000B2F87" w:rsidRPr="00375CB4" w:rsidRDefault="000B2F87" w:rsidP="000B2F87">
      <w:pPr>
        <w:spacing w:after="0" w:line="240" w:lineRule="auto"/>
        <w:rPr>
          <w:u w:val="single"/>
        </w:rPr>
      </w:pPr>
      <w:r w:rsidRPr="00375CB4">
        <w:rPr>
          <w:u w:val="single"/>
        </w:rPr>
        <w:t>ToDo</w:t>
      </w:r>
    </w:p>
    <w:p w:rsidR="000B2F87" w:rsidRDefault="000B2F87" w:rsidP="000B2F87">
      <w:pPr>
        <w:spacing w:after="0" w:line="240" w:lineRule="auto"/>
      </w:pPr>
      <w:r>
        <w:t>Ask Priya to create Workflow temp</w:t>
      </w:r>
      <w:r w:rsidR="00375CB4">
        <w:t>late for in Ansible Tower Prod, similar</w:t>
      </w:r>
      <w:r>
        <w:t xml:space="preserve"> to </w:t>
      </w:r>
      <w:hyperlink r:id="rId63" w:anchor="/templates/workflow_job_template/653" w:history="1">
        <w:r w:rsidR="00375CB4">
          <w:rPr>
            <w:rStyle w:val="Hyperlink"/>
          </w:rPr>
          <w:t>IOAC-Workflow-Create-Update-StdChg</w:t>
        </w:r>
      </w:hyperlink>
    </w:p>
    <w:p w:rsidR="00375CB4" w:rsidRPr="00375CB4" w:rsidRDefault="00375CB4" w:rsidP="00375CB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75CB4">
        <w:rPr>
          <w:rStyle w:val="Strong"/>
          <w:rFonts w:asciiTheme="minorHAnsi" w:hAnsiTheme="minorHAnsi" w:cstheme="minorHAnsi"/>
          <w:sz w:val="22"/>
          <w:szCs w:val="22"/>
        </w:rPr>
        <w:t>Playbook updates:</w:t>
      </w:r>
    </w:p>
    <w:p w:rsidR="00375CB4" w:rsidRPr="00375CB4" w:rsidRDefault="00375CB4" w:rsidP="00CF07A0">
      <w:pPr>
        <w:numPr>
          <w:ilvl w:val="0"/>
          <w:numId w:val="93"/>
        </w:numPr>
        <w:spacing w:after="0" w:line="240" w:lineRule="auto"/>
        <w:rPr>
          <w:rFonts w:cstheme="minorHAnsi"/>
        </w:rPr>
      </w:pPr>
      <w:r w:rsidRPr="00375CB4">
        <w:rPr>
          <w:rFonts w:cstheme="minorHAnsi"/>
        </w:rPr>
        <w:t xml:space="preserve">Implement Std. Change Template Name–SysId table mapping  </w:t>
      </w:r>
      <w:r w:rsidRPr="00375CB4">
        <w:rPr>
          <w:rStyle w:val="error"/>
          <w:rFonts w:cstheme="minorHAnsi"/>
          <w:color w:val="57D9A3"/>
        </w:rPr>
        <w:t>[Migrate code from try playbook]</w:t>
      </w:r>
    </w:p>
    <w:p w:rsidR="00375CB4" w:rsidRPr="00375CB4" w:rsidRDefault="00375CB4" w:rsidP="00CF07A0">
      <w:pPr>
        <w:numPr>
          <w:ilvl w:val="0"/>
          <w:numId w:val="93"/>
        </w:numPr>
        <w:spacing w:after="0" w:line="240" w:lineRule="auto"/>
        <w:rPr>
          <w:rFonts w:cstheme="minorHAnsi"/>
        </w:rPr>
      </w:pPr>
      <w:r w:rsidRPr="00375CB4">
        <w:rPr>
          <w:rFonts w:cstheme="minorHAnsi"/>
        </w:rPr>
        <w:t xml:space="preserve">Transition user input vars mechanism from extra-vars to workflow vars. </w:t>
      </w:r>
      <w:r w:rsidRPr="00375CB4">
        <w:rPr>
          <w:rStyle w:val="error"/>
          <w:rFonts w:cstheme="minorHAnsi"/>
          <w:color w:val="57D9A3"/>
        </w:rPr>
        <w:t>[Work with Sindhu on this]</w:t>
      </w:r>
    </w:p>
    <w:p w:rsidR="00375CB4" w:rsidRPr="00375CB4" w:rsidRDefault="00375CB4" w:rsidP="00CF07A0">
      <w:pPr>
        <w:numPr>
          <w:ilvl w:val="0"/>
          <w:numId w:val="93"/>
        </w:numPr>
        <w:spacing w:after="0" w:line="240" w:lineRule="auto"/>
        <w:rPr>
          <w:rFonts w:cstheme="minorHAnsi"/>
        </w:rPr>
      </w:pPr>
      <w:r w:rsidRPr="00375CB4">
        <w:rPr>
          <w:rFonts w:cstheme="minorHAnsi"/>
        </w:rPr>
        <w:t xml:space="preserve">Replace UAT URL references with Prod URLs  </w:t>
      </w:r>
      <w:r w:rsidRPr="00375CB4">
        <w:rPr>
          <w:rStyle w:val="error"/>
          <w:rFonts w:cstheme="minorHAnsi"/>
          <w:color w:val="57D9A3"/>
        </w:rPr>
        <w:t>[Must wait until Snow team deploys to Prod]</w:t>
      </w:r>
    </w:p>
    <w:p w:rsidR="00375CB4" w:rsidRPr="00375CB4" w:rsidRDefault="00375CB4" w:rsidP="00CF07A0">
      <w:pPr>
        <w:numPr>
          <w:ilvl w:val="0"/>
          <w:numId w:val="93"/>
        </w:numPr>
        <w:spacing w:after="0" w:line="240" w:lineRule="auto"/>
        <w:rPr>
          <w:rFonts w:cstheme="minorHAnsi"/>
        </w:rPr>
      </w:pPr>
      <w:r w:rsidRPr="00375CB4">
        <w:rPr>
          <w:rFonts w:cstheme="minorHAnsi"/>
        </w:rPr>
        <w:t>Update branch and submit Pull request.</w:t>
      </w:r>
    </w:p>
    <w:p w:rsidR="00375CB4" w:rsidRDefault="00375CB4" w:rsidP="000B2F87">
      <w:pPr>
        <w:spacing w:after="0" w:line="240" w:lineRule="auto"/>
      </w:pPr>
    </w:p>
    <w:p w:rsidR="004E6446" w:rsidRDefault="00503B12" w:rsidP="00503B12">
      <w:pPr>
        <w:tabs>
          <w:tab w:val="left" w:pos="17480"/>
        </w:tabs>
        <w:spacing w:after="0" w:line="240" w:lineRule="auto"/>
      </w:pPr>
      <w:r>
        <w:tab/>
      </w:r>
    </w:p>
    <w:p w:rsidR="007A4E17" w:rsidRPr="007A4E17" w:rsidRDefault="00A2541E" w:rsidP="007A4E17">
      <w:pPr>
        <w:spacing w:after="0" w:line="240" w:lineRule="auto"/>
        <w:rPr>
          <w:rStyle w:val="Hyperlink"/>
        </w:rPr>
      </w:pPr>
      <w:hyperlink r:id="rId64" w:history="1">
        <w:r w:rsidR="007A4E17" w:rsidRPr="007A4E17">
          <w:rPr>
            <w:rStyle w:val="Hyperlink"/>
          </w:rPr>
          <w:t>IAOTEAM-1230</w:t>
        </w:r>
      </w:hyperlink>
      <w:r w:rsidR="007A4E17" w:rsidRPr="007A4E17">
        <w:t xml:space="preserve"> (IOAC upload to JFrog</w:t>
      </w:r>
      <w:r w:rsidR="007A4E17" w:rsidRPr="007A4E17">
        <w:rPr>
          <w:rStyle w:val="Hyperlink"/>
        </w:rPr>
        <w:t>)</w:t>
      </w:r>
    </w:p>
    <w:p w:rsidR="00F62C5D" w:rsidRPr="00F62C5D" w:rsidRDefault="00F62C5D" w:rsidP="00CF07A0">
      <w:pPr>
        <w:pStyle w:val="ListParagraph"/>
        <w:numPr>
          <w:ilvl w:val="0"/>
          <w:numId w:val="91"/>
        </w:numPr>
        <w:spacing w:after="0" w:line="240" w:lineRule="auto"/>
        <w:contextualSpacing w:val="0"/>
        <w:rPr>
          <w:rFonts w:cstheme="minorHAnsi"/>
        </w:rPr>
      </w:pPr>
      <w:r w:rsidRPr="00F62C5D">
        <w:rPr>
          <w:rFonts w:cstheme="minorHAnsi"/>
        </w:rPr>
        <w:t xml:space="preserve">Commit </w:t>
      </w:r>
      <w:r w:rsidRPr="00F62C5D">
        <w:rPr>
          <w:rFonts w:cstheme="minorHAnsi"/>
          <w:b/>
        </w:rPr>
        <w:t>upload_to_artifactory</w:t>
      </w:r>
      <w:r w:rsidRPr="00F62C5D">
        <w:rPr>
          <w:rFonts w:cstheme="minorHAnsi"/>
        </w:rPr>
        <w:t xml:space="preserve"> </w:t>
      </w:r>
      <w:r>
        <w:rPr>
          <w:rFonts w:cstheme="minorHAnsi"/>
        </w:rPr>
        <w:t xml:space="preserve">role and associated playbook </w:t>
      </w:r>
      <w:r w:rsidRPr="00F62C5D">
        <w:rPr>
          <w:rFonts w:cstheme="minorHAnsi"/>
        </w:rPr>
        <w:t xml:space="preserve">to:  </w:t>
      </w:r>
      <w:hyperlink r:id="rId65" w:history="1">
        <w:r>
          <w:rPr>
            <w:rStyle w:val="Hyperlink"/>
          </w:rPr>
          <w:t>feature/IAOTEAM-1230-automate-upload-of-IOAC-artifacts-to-jfrog</w:t>
        </w:r>
      </w:hyperlink>
    </w:p>
    <w:p w:rsidR="000742E7" w:rsidRPr="002E141E" w:rsidRDefault="000742E7" w:rsidP="00CF07A0">
      <w:pPr>
        <w:pStyle w:val="NormalWeb"/>
        <w:numPr>
          <w:ilvl w:val="0"/>
          <w:numId w:val="9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E141E">
        <w:rPr>
          <w:rFonts w:asciiTheme="minorHAnsi" w:hAnsiTheme="minorHAnsi" w:cstheme="minorHAnsi"/>
          <w:sz w:val="22"/>
          <w:szCs w:val="22"/>
        </w:rPr>
        <w:t xml:space="preserve">Created project in Ansible Tower </w:t>
      </w:r>
      <w:r>
        <w:rPr>
          <w:rFonts w:asciiTheme="minorHAnsi" w:hAnsiTheme="minorHAnsi" w:cstheme="minorHAnsi"/>
          <w:sz w:val="22"/>
          <w:szCs w:val="22"/>
        </w:rPr>
        <w:t>non-p</w:t>
      </w:r>
      <w:r w:rsidRPr="002E141E">
        <w:rPr>
          <w:rFonts w:asciiTheme="minorHAnsi" w:hAnsiTheme="minorHAnsi" w:cstheme="minorHAnsi"/>
          <w:sz w:val="22"/>
          <w:szCs w:val="22"/>
        </w:rPr>
        <w:t>rod: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66" w:anchor="/projects/668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>IOAC-Upload-to-Artifactory</w:t>
        </w:r>
      </w:hyperlink>
    </w:p>
    <w:p w:rsidR="000742E7" w:rsidRPr="002E141E" w:rsidRDefault="000742E7" w:rsidP="00CF07A0">
      <w:pPr>
        <w:pStyle w:val="NormalWeb"/>
        <w:numPr>
          <w:ilvl w:val="0"/>
          <w:numId w:val="9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E141E">
        <w:rPr>
          <w:rFonts w:asciiTheme="minorHAnsi" w:hAnsiTheme="minorHAnsi" w:cstheme="minorHAnsi"/>
          <w:sz w:val="22"/>
          <w:szCs w:val="22"/>
        </w:rPr>
        <w:t xml:space="preserve">Created job template in Ansible Tower non-prod:  </w:t>
      </w:r>
      <w:hyperlink r:id="rId67" w:anchor="/templates/job_template/669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>IOAC-Upload-to-Artifactory</w:t>
        </w:r>
      </w:hyperlink>
    </w:p>
    <w:p w:rsidR="000742E7" w:rsidRPr="00F62C5D" w:rsidRDefault="000742E7" w:rsidP="00F62C5D">
      <w:pPr>
        <w:spacing w:after="0" w:line="240" w:lineRule="auto"/>
        <w:rPr>
          <w:rFonts w:cstheme="minorHAnsi"/>
        </w:rPr>
      </w:pPr>
    </w:p>
    <w:p w:rsidR="007A4E17" w:rsidRDefault="007A4E17" w:rsidP="00CF07A0">
      <w:pPr>
        <w:pStyle w:val="ListParagraph"/>
        <w:numPr>
          <w:ilvl w:val="0"/>
          <w:numId w:val="91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Security tickets have been resolved:</w:t>
      </w:r>
    </w:p>
    <w:p w:rsidR="007A4E17" w:rsidRDefault="00A2541E" w:rsidP="00CF07A0">
      <w:pPr>
        <w:pStyle w:val="NormalWeb"/>
        <w:numPr>
          <w:ilvl w:val="0"/>
          <w:numId w:val="9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8" w:history="1">
        <w:r w:rsidR="007A4E17">
          <w:rPr>
            <w:rStyle w:val="Hyperlink"/>
            <w:rFonts w:asciiTheme="minorHAnsi" w:eastAsiaTheme="minorHAnsi" w:hAnsiTheme="minorHAnsi" w:cstheme="minorHAnsi"/>
            <w:sz w:val="22"/>
            <w:szCs w:val="22"/>
          </w:rPr>
          <w:t>REQ0297525/RITM0586247</w:t>
        </w:r>
      </w:hyperlink>
      <w:r w:rsidR="007A4E17">
        <w:rPr>
          <w:rFonts w:asciiTheme="minorHAnsi" w:hAnsiTheme="minorHAnsi" w:cstheme="minorHAnsi"/>
          <w:sz w:val="22"/>
          <w:szCs w:val="22"/>
        </w:rPr>
        <w:t xml:space="preserve">: Enable service account </w:t>
      </w:r>
      <w:r w:rsidR="007A4E17">
        <w:rPr>
          <w:rStyle w:val="Strong"/>
          <w:rFonts w:asciiTheme="minorHAnsi" w:hAnsiTheme="minorHAnsi" w:cstheme="minorHAnsi"/>
          <w:color w:val="0747A6"/>
          <w:sz w:val="22"/>
          <w:szCs w:val="22"/>
        </w:rPr>
        <w:t>tjxasvc-ioac-ci</w:t>
      </w:r>
      <w:r w:rsidR="007A4E17">
        <w:rPr>
          <w:rFonts w:asciiTheme="minorHAnsi" w:hAnsiTheme="minorHAnsi" w:cstheme="minorHAnsi"/>
          <w:sz w:val="22"/>
          <w:szCs w:val="22"/>
        </w:rPr>
        <w:t xml:space="preserve"> on staging servers: lnx1ijump01p, lnx1ijump02p</w:t>
      </w:r>
    </w:p>
    <w:p w:rsidR="007A4E17" w:rsidRDefault="00A2541E" w:rsidP="00CF07A0">
      <w:pPr>
        <w:pStyle w:val="NormalWeb"/>
        <w:numPr>
          <w:ilvl w:val="0"/>
          <w:numId w:val="92"/>
        </w:numPr>
        <w:rPr>
          <w:rFonts w:asciiTheme="minorHAnsi" w:hAnsiTheme="minorHAnsi" w:cstheme="minorHAnsi"/>
          <w:sz w:val="22"/>
          <w:szCs w:val="22"/>
        </w:rPr>
      </w:pPr>
      <w:hyperlink r:id="rId69" w:history="1">
        <w:r w:rsidR="007A4E17">
          <w:rPr>
            <w:rStyle w:val="Hyperlink"/>
            <w:rFonts w:asciiTheme="minorHAnsi" w:eastAsiaTheme="minorHAnsi" w:hAnsiTheme="minorHAnsi" w:cstheme="minorHAnsi"/>
            <w:sz w:val="22"/>
            <w:szCs w:val="22"/>
          </w:rPr>
          <w:t>INC1957408</w:t>
        </w:r>
      </w:hyperlink>
      <w:r w:rsidR="007A4E17">
        <w:rPr>
          <w:rFonts w:asciiTheme="minorHAnsi" w:hAnsiTheme="minorHAnsi" w:cstheme="minorHAnsi"/>
          <w:sz w:val="22"/>
          <w:szCs w:val="22"/>
        </w:rPr>
        <w:t xml:space="preserve">: Add service account </w:t>
      </w:r>
      <w:r w:rsidR="007A4E17">
        <w:rPr>
          <w:rStyle w:val="Strong"/>
          <w:rFonts w:asciiTheme="minorHAnsi" w:hAnsiTheme="minorHAnsi" w:cstheme="minorHAnsi"/>
          <w:color w:val="0747A6"/>
          <w:sz w:val="22"/>
          <w:szCs w:val="22"/>
        </w:rPr>
        <w:t>tjxasvc-ioac-ci</w:t>
      </w:r>
      <w:r w:rsidR="007A4E17">
        <w:rPr>
          <w:rFonts w:asciiTheme="minorHAnsi" w:hAnsiTheme="minorHAnsi" w:cstheme="minorHAnsi"/>
          <w:sz w:val="22"/>
          <w:szCs w:val="22"/>
        </w:rPr>
        <w:t xml:space="preserve"> to group tjxcorp.net/UNIX/Provisioning Groups/UNIX-Universal-Zone-Users</w:t>
      </w:r>
    </w:p>
    <w:p w:rsidR="007A4E17" w:rsidRPr="000742E7" w:rsidRDefault="007A4E17" w:rsidP="00CF07A0">
      <w:pPr>
        <w:pStyle w:val="NormalWeb"/>
        <w:numPr>
          <w:ilvl w:val="0"/>
          <w:numId w:val="90"/>
        </w:numPr>
        <w:rPr>
          <w:rFonts w:asciiTheme="minorHAnsi" w:hAnsiTheme="minorHAnsi" w:cstheme="minorHAnsi"/>
          <w:sz w:val="22"/>
          <w:szCs w:val="22"/>
        </w:rPr>
      </w:pPr>
      <w:r w:rsidRPr="000742E7">
        <w:rPr>
          <w:rFonts w:asciiTheme="minorHAnsi" w:hAnsiTheme="minorHAnsi" w:cstheme="minorHAnsi"/>
          <w:sz w:val="22"/>
          <w:szCs w:val="22"/>
        </w:rPr>
        <w:t xml:space="preserve">Jenkins pipeline </w:t>
      </w:r>
      <w:hyperlink r:id="rId70" w:history="1">
        <w:r w:rsidRPr="000742E7">
          <w:rPr>
            <w:rStyle w:val="Hyperlink"/>
            <w:rFonts w:asciiTheme="minorHAnsi" w:hAnsiTheme="minorHAnsi" w:cstheme="minorHAnsi"/>
            <w:sz w:val="22"/>
            <w:szCs w:val="22"/>
          </w:rPr>
          <w:t>IOAC_ArtifactUpload</w:t>
        </w:r>
      </w:hyperlink>
      <w:r w:rsidRPr="000742E7">
        <w:rPr>
          <w:rFonts w:asciiTheme="minorHAnsi" w:hAnsiTheme="minorHAnsi" w:cstheme="minorHAnsi"/>
          <w:sz w:val="22"/>
          <w:szCs w:val="22"/>
        </w:rPr>
        <w:t xml:space="preserve"> is failing with </w:t>
      </w:r>
      <w:hyperlink r:id="rId71" w:history="1">
        <w:r w:rsidRPr="000742E7">
          <w:rPr>
            <w:rStyle w:val="Hyperlink"/>
            <w:rFonts w:asciiTheme="minorHAnsi" w:hAnsiTheme="minorHAnsi" w:cstheme="minorHAnsi"/>
            <w:color w:val="FF0000"/>
            <w:sz w:val="22"/>
            <w:szCs w:val="22"/>
          </w:rPr>
          <w:t>Auth Error</w:t>
        </w:r>
      </w:hyperlink>
      <w:r w:rsidR="000742E7" w:rsidRPr="000742E7">
        <w:rPr>
          <w:rFonts w:asciiTheme="minorHAnsi" w:hAnsiTheme="minorHAnsi" w:cstheme="minorHAnsi"/>
          <w:color w:val="FF0000"/>
          <w:sz w:val="22"/>
          <w:szCs w:val="22"/>
        </w:rPr>
        <w:t xml:space="preserve">.  </w:t>
      </w:r>
      <w:r w:rsidR="00374BA0" w:rsidRPr="000742E7">
        <w:rPr>
          <w:rFonts w:asciiTheme="minorHAnsi" w:hAnsiTheme="minorHAnsi" w:cstheme="minorHAnsi"/>
          <w:color w:val="000000" w:themeColor="text1"/>
          <w:sz w:val="22"/>
          <w:szCs w:val="22"/>
        </w:rPr>
        <w:t>Reached out to Rajesh Bhagam for immediate help.</w:t>
      </w:r>
    </w:p>
    <w:p w:rsidR="000742E7" w:rsidRDefault="000742E7" w:rsidP="00CF07A0">
      <w:pPr>
        <w:pStyle w:val="NormalWeb"/>
        <w:numPr>
          <w:ilvl w:val="0"/>
          <w:numId w:val="9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Got </w:t>
      </w:r>
      <w:r w:rsidRPr="007A4E17">
        <w:rPr>
          <w:rFonts w:asciiTheme="minorHAnsi" w:hAnsiTheme="minorHAnsi" w:cstheme="minorHAnsi"/>
          <w:sz w:val="22"/>
          <w:szCs w:val="22"/>
        </w:rPr>
        <w:t xml:space="preserve">Jenkins pipeline </w:t>
      </w:r>
      <w:hyperlink r:id="rId72" w:history="1">
        <w:r w:rsidRPr="007A4E17">
          <w:rPr>
            <w:rStyle w:val="Hyperlink"/>
            <w:rFonts w:asciiTheme="minorHAnsi" w:hAnsiTheme="minorHAnsi" w:cstheme="minorHAnsi"/>
            <w:sz w:val="22"/>
            <w:szCs w:val="22"/>
          </w:rPr>
          <w:t>IOAC_ArtifactUpload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working!  </w:t>
      </w:r>
      <w:r w:rsidRPr="000742E7">
        <w:rPr>
          <w:rFonts w:asciiTheme="minorHAnsi" w:hAnsiTheme="minorHAnsi" w:cstheme="minorHAnsi"/>
          <w:color w:val="FF0000"/>
          <w:sz w:val="22"/>
          <w:szCs w:val="22"/>
        </w:rPr>
        <w:t>Authentication failure</w:t>
      </w:r>
      <w:r>
        <w:rPr>
          <w:rFonts w:asciiTheme="minorHAnsi" w:hAnsiTheme="minorHAnsi" w:cstheme="minorHAnsi"/>
          <w:sz w:val="22"/>
          <w:szCs w:val="22"/>
        </w:rPr>
        <w:t xml:space="preserve"> occurred because password for </w:t>
      </w:r>
      <w:r w:rsidRPr="005124EE">
        <w:rPr>
          <w:rFonts w:asciiTheme="minorHAnsi" w:hAnsiTheme="minorHAnsi" w:cstheme="minorHAnsi"/>
          <w:b/>
          <w:sz w:val="22"/>
          <w:szCs w:val="22"/>
        </w:rPr>
        <w:t>tjxasvc-ioac-ci</w:t>
      </w:r>
      <w:r>
        <w:rPr>
          <w:rFonts w:asciiTheme="minorHAnsi" w:hAnsiTheme="minorHAnsi" w:cstheme="minorHAnsi"/>
          <w:sz w:val="22"/>
          <w:szCs w:val="22"/>
        </w:rPr>
        <w:t xml:space="preserve"> was not in </w:t>
      </w:r>
      <w:r w:rsidR="005124EE">
        <w:rPr>
          <w:rFonts w:asciiTheme="minorHAnsi" w:hAnsiTheme="minorHAnsi" w:cstheme="minorHAnsi"/>
          <w:sz w:val="22"/>
          <w:szCs w:val="22"/>
        </w:rPr>
        <w:t>CyberArk</w:t>
      </w:r>
    </w:p>
    <w:p w:rsidR="0097365E" w:rsidRDefault="0097365E" w:rsidP="00CF07A0">
      <w:pPr>
        <w:pStyle w:val="NormalWeb"/>
        <w:numPr>
          <w:ilvl w:val="0"/>
          <w:numId w:val="9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Created a Jenkins API token (</w:t>
      </w:r>
      <w:r w:rsidRPr="0097365E">
        <w:rPr>
          <w:rFonts w:asciiTheme="minorHAnsi" w:hAnsiTheme="minorHAnsi" w:cstheme="minorHAnsi"/>
          <w:color w:val="ED7D31" w:themeColor="accent2"/>
          <w:sz w:val="22"/>
          <w:szCs w:val="22"/>
        </w:rPr>
        <w:t>115585b95c8d0e8f8c5d0ae5f7514f05db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via my login at </w:t>
      </w:r>
      <w:hyperlink r:id="rId73" w:history="1">
        <w:r w:rsidRPr="0097365E">
          <w:rPr>
            <w:rStyle w:val="Hyperlink"/>
            <w:rFonts w:asciiTheme="minorHAnsi" w:hAnsiTheme="minorHAnsi" w:cstheme="minorHAnsi"/>
            <w:sz w:val="22"/>
            <w:szCs w:val="22"/>
          </w:rPr>
          <w:t>https://jenkinscore.tjx.com/user/jam01370/configure</w:t>
        </w:r>
      </w:hyperlink>
    </w:p>
    <w:p w:rsidR="005E4949" w:rsidRPr="005E4949" w:rsidRDefault="005E4949" w:rsidP="00CF07A0">
      <w:pPr>
        <w:pStyle w:val="NormalWeb"/>
        <w:numPr>
          <w:ilvl w:val="0"/>
          <w:numId w:val="9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Ansible playbook to call Jenkins job fails: </w:t>
      </w:r>
    </w:p>
    <w:p w:rsidR="005E4949" w:rsidRPr="005E4949" w:rsidRDefault="005E4949" w:rsidP="00CF07A0">
      <w:pPr>
        <w:pStyle w:val="NormalWeb"/>
        <w:numPr>
          <w:ilvl w:val="0"/>
          <w:numId w:val="9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E49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 ticket on </w:t>
      </w:r>
      <w:r w:rsidRPr="005E494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Enterprise Tools team</w:t>
      </w:r>
      <w:r w:rsidRPr="005E49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Kanban board:  </w:t>
      </w:r>
      <w:hyperlink r:id="rId74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>DSOE-4043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5E4949">
        <w:rPr>
          <w:rFonts w:asciiTheme="minorHAnsi" w:hAnsiTheme="minorHAnsi" w:cstheme="minorHAnsi"/>
          <w:color w:val="172B4D"/>
          <w:spacing w:val="-4"/>
          <w:sz w:val="22"/>
          <w:szCs w:val="22"/>
          <w:shd w:val="clear" w:color="auto" w:fill="FFFFFF"/>
        </w:rPr>
        <w:t>Call Jenkins job via API from Ansible playbook</w:t>
      </w:r>
      <w:r>
        <w:rPr>
          <w:rFonts w:asciiTheme="minorHAnsi" w:hAnsiTheme="minorHAnsi" w:cstheme="minorHAnsi"/>
          <w:color w:val="172B4D"/>
          <w:spacing w:val="-4"/>
          <w:sz w:val="22"/>
          <w:szCs w:val="22"/>
          <w:shd w:val="clear" w:color="auto" w:fill="FFFFFF"/>
        </w:rPr>
        <w:t>)</w:t>
      </w:r>
    </w:p>
    <w:p w:rsidR="005E4949" w:rsidRDefault="005E4949" w:rsidP="00065D2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E4949" w:rsidRPr="00065D25" w:rsidRDefault="005E4949" w:rsidP="00065D2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065D25" w:rsidRPr="00065D25" w:rsidRDefault="00065D25" w:rsidP="00CF07A0">
      <w:pPr>
        <w:pStyle w:val="NormalWeb"/>
        <w:numPr>
          <w:ilvl w:val="0"/>
          <w:numId w:val="9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ToDo:  </w:t>
      </w:r>
    </w:p>
    <w:p w:rsidR="00065D25" w:rsidRPr="00065D25" w:rsidRDefault="00065D25" w:rsidP="00CF07A0">
      <w:pPr>
        <w:pStyle w:val="NormalWeb"/>
        <w:numPr>
          <w:ilvl w:val="1"/>
          <w:numId w:val="9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Ask Priya how to log in to Windows staging server </w:t>
      </w:r>
      <w:r w:rsidRPr="00065D25">
        <w:rPr>
          <w:rFonts w:asciiTheme="minorHAnsi" w:hAnsiTheme="minorHAnsi" w:cstheme="minorHAnsi"/>
          <w:b/>
          <w:color w:val="00B0F0"/>
          <w:sz w:val="21"/>
          <w:szCs w:val="21"/>
          <w:shd w:val="clear" w:color="auto" w:fill="FFFFFF"/>
        </w:rPr>
        <w:t>wioac001p</w:t>
      </w:r>
    </w:p>
    <w:p w:rsidR="00065D25" w:rsidRPr="00065D25" w:rsidRDefault="00065D25" w:rsidP="00CF07A0">
      <w:pPr>
        <w:pStyle w:val="NormalWeb"/>
        <w:numPr>
          <w:ilvl w:val="1"/>
          <w:numId w:val="9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 staging file on lnx1ijump02p and Windows server: </w:t>
      </w:r>
      <w:r w:rsidRPr="00065D25">
        <w:rPr>
          <w:rFonts w:asciiTheme="minorHAnsi" w:hAnsiTheme="minorHAnsi" w:cstheme="minorHAnsi"/>
          <w:b/>
          <w:color w:val="00B0F0"/>
          <w:sz w:val="21"/>
          <w:szCs w:val="21"/>
          <w:shd w:val="clear" w:color="auto" w:fill="FFFFFF"/>
        </w:rPr>
        <w:t>wioac001p</w:t>
      </w:r>
    </w:p>
    <w:p w:rsidR="00065D25" w:rsidRDefault="00065D25" w:rsidP="00CF07A0">
      <w:pPr>
        <w:pStyle w:val="NormalWeb"/>
        <w:numPr>
          <w:ilvl w:val="1"/>
          <w:numId w:val="9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 user token on Jenkins for service account </w:t>
      </w:r>
      <w:r w:rsidRPr="00065D2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tjxasvc-</w:t>
      </w:r>
      <w:r w:rsidRPr="00065D25">
        <w:rPr>
          <w:rFonts w:asciiTheme="minorHAnsi" w:hAnsiTheme="minorHAnsi" w:cstheme="minorHAnsi"/>
          <w:b/>
          <w:sz w:val="22"/>
          <w:szCs w:val="22"/>
        </w:rPr>
        <w:t>ioac-ci</w:t>
      </w:r>
      <w:r>
        <w:rPr>
          <w:rFonts w:asciiTheme="minorHAnsi" w:hAnsiTheme="minorHAnsi" w:cstheme="minorHAnsi"/>
          <w:sz w:val="22"/>
          <w:szCs w:val="22"/>
        </w:rPr>
        <w:t>.   Ask Vincent Goernert (Security) to enter password through my desktop.</w:t>
      </w:r>
    </w:p>
    <w:p w:rsidR="00947165" w:rsidRDefault="00947165" w:rsidP="006A18A2">
      <w:pPr>
        <w:spacing w:after="0" w:line="240" w:lineRule="auto"/>
      </w:pPr>
    </w:p>
    <w:p w:rsidR="0058581D" w:rsidRDefault="0058581D" w:rsidP="006A18A2">
      <w:pPr>
        <w:spacing w:after="0" w:line="240" w:lineRule="auto"/>
      </w:pPr>
    </w:p>
    <w:p w:rsidR="0058581D" w:rsidRDefault="0058581D" w:rsidP="006A18A2">
      <w:pPr>
        <w:spacing w:after="0" w:line="240" w:lineRule="auto"/>
      </w:pPr>
      <w:r>
        <w:t>Submitted timesheets:</w:t>
      </w:r>
    </w:p>
    <w:p w:rsidR="0058581D" w:rsidRDefault="0058581D" w:rsidP="00CF07A0">
      <w:pPr>
        <w:pStyle w:val="ListParagraph"/>
        <w:numPr>
          <w:ilvl w:val="0"/>
          <w:numId w:val="94"/>
        </w:numPr>
        <w:spacing w:after="0" w:line="240" w:lineRule="auto"/>
      </w:pPr>
      <w:r>
        <w:t>Artemis</w:t>
      </w:r>
    </w:p>
    <w:p w:rsidR="0058581D" w:rsidRDefault="0058581D" w:rsidP="00CF07A0">
      <w:pPr>
        <w:pStyle w:val="ListParagraph"/>
        <w:numPr>
          <w:ilvl w:val="0"/>
          <w:numId w:val="94"/>
        </w:numPr>
        <w:spacing w:after="0" w:line="240" w:lineRule="auto"/>
      </w:pPr>
    </w:p>
    <w:p w:rsidR="0058581D" w:rsidRDefault="0058581D" w:rsidP="006A18A2">
      <w:pPr>
        <w:spacing w:after="0" w:line="240" w:lineRule="auto"/>
      </w:pPr>
    </w:p>
    <w:p w:rsidR="006A18A2" w:rsidRPr="006A18A2" w:rsidRDefault="006A18A2" w:rsidP="006A18A2">
      <w:pPr>
        <w:shd w:val="clear" w:color="auto" w:fill="000000" w:themeFill="text1"/>
        <w:spacing w:after="0" w:line="240" w:lineRule="auto"/>
        <w:rPr>
          <w:b/>
          <w:color w:val="FFD966" w:themeColor="accent4" w:themeTint="99"/>
        </w:rPr>
      </w:pPr>
      <w:r>
        <w:rPr>
          <w:b/>
          <w:color w:val="FFD966" w:themeColor="accent4" w:themeTint="99"/>
        </w:rPr>
        <w:t>Fri</w:t>
      </w:r>
      <w:r w:rsidRPr="006A18A2">
        <w:rPr>
          <w:b/>
          <w:color w:val="FFD966" w:themeColor="accent4" w:themeTint="99"/>
        </w:rPr>
        <w:t>day March</w:t>
      </w:r>
      <w:r>
        <w:rPr>
          <w:b/>
          <w:color w:val="FFD966" w:themeColor="accent4" w:themeTint="99"/>
        </w:rPr>
        <w:t xml:space="preserve"> 13 </w:t>
      </w:r>
    </w:p>
    <w:p w:rsidR="006A18A2" w:rsidRDefault="006A18A2" w:rsidP="006A18A2">
      <w:pPr>
        <w:spacing w:after="0" w:line="240" w:lineRule="auto"/>
      </w:pPr>
    </w:p>
    <w:p w:rsidR="000E630C" w:rsidRPr="007A4E17" w:rsidRDefault="00A2541E" w:rsidP="000E630C">
      <w:pPr>
        <w:spacing w:after="0" w:line="240" w:lineRule="auto"/>
        <w:rPr>
          <w:rStyle w:val="Hyperlink"/>
        </w:rPr>
      </w:pPr>
      <w:hyperlink r:id="rId75" w:history="1">
        <w:r w:rsidR="000E630C" w:rsidRPr="007A4E17">
          <w:rPr>
            <w:rStyle w:val="Hyperlink"/>
          </w:rPr>
          <w:t>IAOTEAM-1230</w:t>
        </w:r>
      </w:hyperlink>
      <w:r w:rsidR="000E630C" w:rsidRPr="007A4E17">
        <w:t xml:space="preserve"> (IOAC upload to JFrog</w:t>
      </w:r>
      <w:r w:rsidR="000E630C" w:rsidRPr="007A4E17">
        <w:rPr>
          <w:rStyle w:val="Hyperlink"/>
        </w:rPr>
        <w:t>)</w:t>
      </w:r>
    </w:p>
    <w:p w:rsidR="006A18A2" w:rsidRDefault="000E630C" w:rsidP="00CF07A0">
      <w:pPr>
        <w:pStyle w:val="ListParagraph"/>
        <w:numPr>
          <w:ilvl w:val="0"/>
          <w:numId w:val="95"/>
        </w:numPr>
        <w:spacing w:after="0" w:line="240" w:lineRule="auto"/>
      </w:pPr>
      <w:r>
        <w:t xml:space="preserve">Opened </w:t>
      </w:r>
      <w:hyperlink r:id="rId76" w:history="1">
        <w:r w:rsidRPr="000E630C">
          <w:rPr>
            <w:rStyle w:val="Hyperlink"/>
          </w:rPr>
          <w:t>INC1966832</w:t>
        </w:r>
      </w:hyperlink>
      <w:r>
        <w:t xml:space="preserve"> to have Vincent Goernert login to Jenkins as </w:t>
      </w:r>
      <w:r w:rsidRPr="00C12500">
        <w:rPr>
          <w:b/>
        </w:rPr>
        <w:t>tjxasvc-ioac-ci</w:t>
      </w:r>
      <w:r>
        <w:t xml:space="preserve"> so I can generate an API token for the user.</w:t>
      </w:r>
    </w:p>
    <w:p w:rsidR="002063CA" w:rsidRPr="00C12500" w:rsidRDefault="002063CA" w:rsidP="00CF07A0">
      <w:pPr>
        <w:pStyle w:val="ListParagraph"/>
        <w:numPr>
          <w:ilvl w:val="0"/>
          <w:numId w:val="95"/>
        </w:numPr>
        <w:spacing w:after="0" w:line="240" w:lineRule="auto"/>
        <w:rPr>
          <w:b/>
        </w:rPr>
      </w:pPr>
      <w:r>
        <w:t xml:space="preserve">Generated and saved the API token for service account </w:t>
      </w:r>
      <w:r w:rsidRPr="00C12500">
        <w:rPr>
          <w:b/>
        </w:rPr>
        <w:t xml:space="preserve">tjxasvc-ioac-ci.   </w:t>
      </w:r>
      <w:r w:rsidRPr="002063CA">
        <w:t>However we cannot use it until</w:t>
      </w:r>
      <w:r>
        <w:t xml:space="preserve"> password for </w:t>
      </w:r>
      <w:r w:rsidRPr="00C12500">
        <w:rPr>
          <w:b/>
        </w:rPr>
        <w:t xml:space="preserve">tjxasvc-ioac-ci </w:t>
      </w:r>
      <w:r w:rsidRPr="002063CA">
        <w:t>is vaulted</w:t>
      </w:r>
      <w:r w:rsidRPr="00C12500">
        <w:rPr>
          <w:b/>
        </w:rPr>
        <w:t>.</w:t>
      </w:r>
    </w:p>
    <w:p w:rsidR="002063CA" w:rsidRDefault="002063CA" w:rsidP="00CF07A0">
      <w:pPr>
        <w:pStyle w:val="ListParagraph"/>
        <w:numPr>
          <w:ilvl w:val="0"/>
          <w:numId w:val="95"/>
        </w:numPr>
        <w:spacing w:after="0" w:line="240" w:lineRule="auto"/>
      </w:pPr>
      <w:r w:rsidRPr="002063CA">
        <w:t>Opened</w:t>
      </w:r>
      <w:r w:rsidRPr="00C12500">
        <w:rPr>
          <w:b/>
        </w:rPr>
        <w:t xml:space="preserve"> </w:t>
      </w:r>
      <w:hyperlink r:id="rId77" w:history="1">
        <w:r w:rsidRPr="002063CA">
          <w:rPr>
            <w:rStyle w:val="Hyperlink"/>
          </w:rPr>
          <w:t>INC1967726</w:t>
        </w:r>
      </w:hyperlink>
      <w:r>
        <w:t xml:space="preserve"> to have Security engineer type </w:t>
      </w:r>
      <w:r w:rsidRPr="00C12500">
        <w:rPr>
          <w:b/>
        </w:rPr>
        <w:t>tjxasvc-ioac-ci’s</w:t>
      </w:r>
      <w:r>
        <w:t xml:space="preserve"> password for </w:t>
      </w:r>
      <w:r w:rsidRPr="002063CA">
        <w:t>Ansible vault</w:t>
      </w:r>
      <w:r>
        <w:t>.</w:t>
      </w:r>
    </w:p>
    <w:p w:rsidR="00FE1780" w:rsidRDefault="00FE1780" w:rsidP="004E1E05">
      <w:pPr>
        <w:spacing w:after="0" w:line="240" w:lineRule="auto"/>
      </w:pPr>
    </w:p>
    <w:p w:rsidR="00C12500" w:rsidRDefault="00C12500" w:rsidP="00CF07A0">
      <w:pPr>
        <w:pStyle w:val="ListParagraph"/>
        <w:numPr>
          <w:ilvl w:val="0"/>
          <w:numId w:val="95"/>
        </w:numPr>
        <w:spacing w:after="0" w:line="240" w:lineRule="auto"/>
      </w:pPr>
      <w:r>
        <w:t xml:space="preserve">Updated </w:t>
      </w:r>
      <w:r w:rsidRPr="00C12500">
        <w:rPr>
          <w:rFonts w:cstheme="minorHAnsi"/>
        </w:rPr>
        <w:t xml:space="preserve">Ansible Tower </w:t>
      </w:r>
      <w:r>
        <w:t>j</w:t>
      </w:r>
      <w:r w:rsidRPr="00C12500">
        <w:rPr>
          <w:rFonts w:cstheme="minorHAnsi"/>
        </w:rPr>
        <w:t xml:space="preserve">ob template (non-prod)  </w:t>
      </w:r>
      <w:hyperlink r:id="rId78" w:anchor="/templates/job_template/669" w:history="1">
        <w:r w:rsidRPr="00C12500">
          <w:rPr>
            <w:rStyle w:val="Hyperlink"/>
            <w:rFonts w:cstheme="minorHAnsi"/>
          </w:rPr>
          <w:t>IOAC-Upload-to-Artifactory</w:t>
        </w:r>
      </w:hyperlink>
      <w:r w:rsidRPr="00C12500">
        <w:rPr>
          <w:rFonts w:cstheme="minorHAnsi"/>
        </w:rPr>
        <w:t xml:space="preserve"> to include extra-vars for required parameters.</w:t>
      </w:r>
    </w:p>
    <w:p w:rsidR="00C12500" w:rsidRPr="00C12500" w:rsidRDefault="00C12500" w:rsidP="00CF07A0">
      <w:pPr>
        <w:pStyle w:val="ListParagraph"/>
        <w:numPr>
          <w:ilvl w:val="1"/>
          <w:numId w:val="95"/>
        </w:numPr>
        <w:spacing w:after="0" w:line="240" w:lineRule="auto"/>
        <w:rPr>
          <w:color w:val="0070C0"/>
        </w:rPr>
      </w:pPr>
      <w:r w:rsidRPr="00C12500">
        <w:rPr>
          <w:b/>
          <w:color w:val="0070C0"/>
        </w:rPr>
        <w:t>source_filename</w:t>
      </w:r>
      <w:r w:rsidRPr="00C12500">
        <w:rPr>
          <w:color w:val="0070C0"/>
        </w:rPr>
        <w:t xml:space="preserve">:  </w:t>
      </w:r>
      <w:r w:rsidRPr="00C12500">
        <w:rPr>
          <w:color w:val="00B0F0"/>
        </w:rPr>
        <w:t>test_upload1.zip</w:t>
      </w:r>
    </w:p>
    <w:p w:rsidR="00C12500" w:rsidRPr="00C12500" w:rsidRDefault="00C12500" w:rsidP="00CF07A0">
      <w:pPr>
        <w:pStyle w:val="ListParagraph"/>
        <w:numPr>
          <w:ilvl w:val="1"/>
          <w:numId w:val="95"/>
        </w:numPr>
        <w:spacing w:after="0" w:line="240" w:lineRule="auto"/>
        <w:rPr>
          <w:color w:val="0070C0"/>
        </w:rPr>
      </w:pPr>
      <w:r w:rsidRPr="00C12500">
        <w:rPr>
          <w:b/>
          <w:color w:val="0070C0"/>
        </w:rPr>
        <w:t>artifactory_path</w:t>
      </w:r>
      <w:r w:rsidRPr="00C12500">
        <w:rPr>
          <w:color w:val="0070C0"/>
        </w:rPr>
        <w:t xml:space="preserve">:  </w:t>
      </w:r>
      <w:r w:rsidRPr="00C12500">
        <w:rPr>
          <w:color w:val="00B0F0"/>
        </w:rPr>
        <w:t>IOAC/Linux/ESP/</w:t>
      </w:r>
    </w:p>
    <w:p w:rsidR="00C12500" w:rsidRDefault="00C12500" w:rsidP="004E1E05">
      <w:pPr>
        <w:spacing w:after="0" w:line="240" w:lineRule="auto"/>
      </w:pPr>
    </w:p>
    <w:p w:rsidR="00F52029" w:rsidRDefault="00F52029" w:rsidP="00CF07A0">
      <w:pPr>
        <w:pStyle w:val="ListParagraph"/>
        <w:numPr>
          <w:ilvl w:val="0"/>
          <w:numId w:val="95"/>
        </w:numPr>
        <w:spacing w:after="0" w:line="240" w:lineRule="auto"/>
      </w:pPr>
      <w:r>
        <w:t>Revised playbook for all changes: URL updates, variable updates, “validate_certs: no”, etc.</w:t>
      </w:r>
    </w:p>
    <w:p w:rsidR="00F52029" w:rsidRDefault="00F52029" w:rsidP="004E1E05">
      <w:pPr>
        <w:spacing w:after="0" w:line="240" w:lineRule="auto"/>
      </w:pPr>
    </w:p>
    <w:p w:rsidR="00345CBD" w:rsidRPr="00C12500" w:rsidRDefault="00345CBD" w:rsidP="00CF07A0">
      <w:pPr>
        <w:pStyle w:val="ListParagraph"/>
        <w:numPr>
          <w:ilvl w:val="0"/>
          <w:numId w:val="96"/>
        </w:numPr>
        <w:spacing w:after="0" w:line="240" w:lineRule="auto"/>
        <w:rPr>
          <w:rFonts w:cstheme="minorHAnsi"/>
        </w:rPr>
      </w:pPr>
      <w:r w:rsidRPr="00C12500">
        <w:rPr>
          <w:rFonts w:cstheme="minorHAnsi"/>
        </w:rPr>
        <w:t>Attempts to call Jenkins pipeline from Ansible</w:t>
      </w:r>
    </w:p>
    <w:p w:rsidR="00345CBD" w:rsidRPr="00C12500" w:rsidRDefault="00345CBD" w:rsidP="00CF07A0">
      <w:pPr>
        <w:pStyle w:val="ListParagraph"/>
        <w:numPr>
          <w:ilvl w:val="1"/>
          <w:numId w:val="96"/>
        </w:numPr>
        <w:spacing w:after="0" w:line="240" w:lineRule="auto"/>
        <w:rPr>
          <w:rFonts w:cstheme="minorHAnsi"/>
        </w:rPr>
      </w:pPr>
      <w:r w:rsidRPr="00C12500">
        <w:rPr>
          <w:rFonts w:cstheme="minorHAnsi"/>
        </w:rPr>
        <w:t xml:space="preserve">Action 1:  Call API with </w:t>
      </w:r>
      <w:r w:rsidRPr="00C12500">
        <w:rPr>
          <w:rFonts w:cstheme="minorHAnsi"/>
          <w:b/>
          <w:highlight w:val="yellow"/>
        </w:rPr>
        <w:t>port</w:t>
      </w:r>
      <w:r w:rsidRPr="00C12500">
        <w:rPr>
          <w:rFonts w:cstheme="minorHAnsi"/>
        </w:rPr>
        <w:t xml:space="preserve"> in URL  https://jenkinscore.tjx.com</w:t>
      </w:r>
      <w:r w:rsidRPr="00C12500">
        <w:rPr>
          <w:rFonts w:cstheme="minorHAnsi"/>
          <w:b/>
          <w:highlight w:val="yellow"/>
        </w:rPr>
        <w:t>:8080</w:t>
      </w:r>
      <w:r w:rsidRPr="00C12500">
        <w:rPr>
          <w:rFonts w:cstheme="minorHAnsi"/>
        </w:rPr>
        <w:t>/job/IOaC/job/UploadArtifacts/job/IOAC_ArtifactUpload/build.......</w:t>
      </w:r>
    </w:p>
    <w:p w:rsidR="00345CBD" w:rsidRPr="00C12500" w:rsidRDefault="00345CBD" w:rsidP="00CF07A0">
      <w:pPr>
        <w:pStyle w:val="ListParagraph"/>
        <w:numPr>
          <w:ilvl w:val="1"/>
          <w:numId w:val="96"/>
        </w:numPr>
        <w:spacing w:after="0" w:line="240" w:lineRule="auto"/>
        <w:rPr>
          <w:rFonts w:cstheme="minorHAnsi"/>
        </w:rPr>
      </w:pPr>
      <w:r w:rsidRPr="00C12500">
        <w:rPr>
          <w:rFonts w:cstheme="minorHAnsi"/>
        </w:rPr>
        <w:t xml:space="preserve">Symptom: Error return.  </w:t>
      </w:r>
      <w:r w:rsidRPr="00C12500">
        <w:rPr>
          <w:rFonts w:cstheme="minorHAnsi"/>
          <w:b/>
          <w:bCs/>
          <w:color w:val="DE350B"/>
          <w:lang w:val="en"/>
        </w:rPr>
        <w:t xml:space="preserve">Failed to connect to jenkinscore.tjx.com at port 8080: </w:t>
      </w:r>
      <w:r w:rsidRPr="00C12500">
        <w:rPr>
          <w:rStyle w:val="error5"/>
          <w:rFonts w:cstheme="minorHAnsi"/>
          <w:b/>
          <w:bCs/>
          <w:color w:val="DE350B"/>
          <w:lang w:val="en"/>
        </w:rPr>
        <w:t>[Errno 113]</w:t>
      </w:r>
      <w:r w:rsidRPr="00C12500">
        <w:rPr>
          <w:rFonts w:cstheme="minorHAnsi"/>
          <w:b/>
          <w:bCs/>
          <w:color w:val="DE350B"/>
          <w:lang w:val="en"/>
        </w:rPr>
        <w:t xml:space="preserve"> No route to host</w:t>
      </w:r>
      <w:r w:rsidRPr="00C12500">
        <w:rPr>
          <w:rFonts w:cstheme="minorHAnsi"/>
          <w:color w:val="DE350B"/>
          <w:lang w:val="en"/>
        </w:rPr>
        <w:t>"</w:t>
      </w:r>
    </w:p>
    <w:p w:rsidR="00345CBD" w:rsidRPr="00345CBD" w:rsidRDefault="00345CBD" w:rsidP="004E1E05">
      <w:pPr>
        <w:spacing w:after="0" w:line="240" w:lineRule="auto"/>
        <w:rPr>
          <w:rFonts w:cstheme="minorHAnsi"/>
        </w:rPr>
      </w:pPr>
    </w:p>
    <w:p w:rsidR="00345CBD" w:rsidRPr="00C12500" w:rsidRDefault="00345CBD" w:rsidP="00CF07A0">
      <w:pPr>
        <w:pStyle w:val="ListParagraph"/>
        <w:numPr>
          <w:ilvl w:val="1"/>
          <w:numId w:val="96"/>
        </w:numPr>
        <w:spacing w:after="0" w:line="240" w:lineRule="auto"/>
        <w:rPr>
          <w:rFonts w:cstheme="minorHAnsi"/>
        </w:rPr>
      </w:pPr>
      <w:r w:rsidRPr="00C12500">
        <w:rPr>
          <w:rFonts w:cstheme="minorHAnsi"/>
        </w:rPr>
        <w:lastRenderedPageBreak/>
        <w:t>Action 2:  Remove port from URL  https://jenkinscore.tjx.com/job/IOaC/job/UploadArtifacts/job/IOAC_ArtifactUpload/build.......</w:t>
      </w:r>
    </w:p>
    <w:p w:rsidR="00FE1780" w:rsidRPr="00C12500" w:rsidRDefault="00345CBD" w:rsidP="00CF07A0">
      <w:pPr>
        <w:pStyle w:val="ListParagraph"/>
        <w:numPr>
          <w:ilvl w:val="1"/>
          <w:numId w:val="96"/>
        </w:numPr>
        <w:spacing w:after="0" w:line="240" w:lineRule="auto"/>
        <w:rPr>
          <w:rFonts w:cstheme="minorHAnsi"/>
          <w:color w:val="FF0000"/>
        </w:rPr>
      </w:pPr>
      <w:r w:rsidRPr="00C12500">
        <w:rPr>
          <w:rFonts w:cstheme="minorHAnsi"/>
        </w:rPr>
        <w:t xml:space="preserve">Symptom: </w:t>
      </w:r>
      <w:r w:rsidR="00FE1780" w:rsidRPr="00C12500">
        <w:rPr>
          <w:rFonts w:cstheme="minorHAnsi"/>
        </w:rPr>
        <w:t xml:space="preserve"> Ansible reported Certificate error: </w:t>
      </w:r>
      <w:r w:rsidR="00FE1780" w:rsidRPr="00C12500">
        <w:rPr>
          <w:rFonts w:cstheme="minorHAnsi"/>
          <w:color w:val="FF0000"/>
        </w:rPr>
        <w:t xml:space="preserve">Failed to validate the SSL certificate for jenkinscore.tjx.com:443. Make sure your managed systems have a valid CA certificate installed. </w:t>
      </w:r>
    </w:p>
    <w:p w:rsidR="00345CBD" w:rsidRPr="00345CBD" w:rsidRDefault="00345CBD" w:rsidP="00345CBD">
      <w:pPr>
        <w:spacing w:after="0" w:line="240" w:lineRule="auto"/>
        <w:rPr>
          <w:rFonts w:cstheme="minorHAnsi"/>
          <w:color w:val="FF0000"/>
        </w:rPr>
      </w:pPr>
    </w:p>
    <w:p w:rsidR="00F60F9F" w:rsidRDefault="008C23B9" w:rsidP="00CF07A0">
      <w:pPr>
        <w:pStyle w:val="ListParagraph"/>
        <w:numPr>
          <w:ilvl w:val="0"/>
          <w:numId w:val="95"/>
        </w:numPr>
        <w:spacing w:after="0" w:line="240" w:lineRule="auto"/>
      </w:pPr>
      <w:r>
        <w:t>I hope we can get this working by end of day Tuesday at the latest.</w:t>
      </w:r>
      <w:r w:rsidR="00F60F9F">
        <w:t xml:space="preserve">I researched how to create an </w:t>
      </w:r>
      <w:r w:rsidR="00F60F9F" w:rsidRPr="00F60F9F">
        <w:rPr>
          <w:b/>
        </w:rPr>
        <w:t>Ansible vault password file</w:t>
      </w:r>
      <w:r w:rsidR="00F60F9F">
        <w:t xml:space="preserve"> but it is very unclear.  My POC test to encrypt a test file (Ansible lab machine: /home/tjx/jam01370/</w:t>
      </w:r>
      <w:r w:rsidR="00F60F9F" w:rsidRPr="00F60F9F">
        <w:rPr>
          <w:b/>
        </w:rPr>
        <w:t>tryvault.yml</w:t>
      </w:r>
      <w:r w:rsidR="00F60F9F">
        <w:t>) did not do anything!</w:t>
      </w:r>
    </w:p>
    <w:p w:rsidR="00F60F9F" w:rsidRDefault="00F60F9F" w:rsidP="00F52029">
      <w:pPr>
        <w:pStyle w:val="ListParagraph"/>
        <w:autoSpaceDE w:val="0"/>
        <w:autoSpaceDN w:val="0"/>
        <w:spacing w:after="0" w:line="240" w:lineRule="auto"/>
        <w:ind w:left="360"/>
        <w:rPr>
          <w:color w:val="0070C0"/>
        </w:rPr>
      </w:pPr>
    </w:p>
    <w:p w:rsidR="00F60F9F" w:rsidRDefault="00F60F9F" w:rsidP="00F52029">
      <w:pPr>
        <w:pStyle w:val="ListParagraph"/>
        <w:autoSpaceDE w:val="0"/>
        <w:autoSpaceDN w:val="0"/>
        <w:spacing w:after="0" w:line="240" w:lineRule="auto"/>
        <w:ind w:left="360"/>
        <w:rPr>
          <w:color w:val="0070C0"/>
        </w:rPr>
      </w:pPr>
    </w:p>
    <w:p w:rsidR="00C12500" w:rsidRPr="00C12500" w:rsidRDefault="00C12500" w:rsidP="00C12500">
      <w:pPr>
        <w:autoSpaceDE w:val="0"/>
        <w:autoSpaceDN w:val="0"/>
        <w:spacing w:after="0" w:line="240" w:lineRule="auto"/>
        <w:rPr>
          <w:color w:val="0070C0"/>
        </w:rPr>
      </w:pPr>
    </w:p>
    <w:p w:rsidR="00185F17" w:rsidRDefault="00185F17" w:rsidP="00C44268">
      <w:pPr>
        <w:autoSpaceDE w:val="0"/>
        <w:autoSpaceDN w:val="0"/>
        <w:spacing w:after="0" w:line="240" w:lineRule="auto"/>
        <w:rPr>
          <w:color w:val="0070C0"/>
        </w:rPr>
      </w:pPr>
    </w:p>
    <w:p w:rsidR="00CE1A8F" w:rsidRDefault="00A2541E" w:rsidP="00CE1A8F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hyperlink r:id="rId79" w:history="1">
        <w:r w:rsidR="00CE1A8F">
          <w:rPr>
            <w:rStyle w:val="Hyperlink"/>
          </w:rPr>
          <w:t>IAOTEAM-3050</w:t>
        </w:r>
      </w:hyperlink>
      <w:r w:rsidR="00CE1A8F">
        <w:t xml:space="preserve"> (Create incident from email)</w:t>
      </w:r>
    </w:p>
    <w:p w:rsidR="00CE1A8F" w:rsidRPr="00CE1A8F" w:rsidRDefault="00CE1A8F" w:rsidP="00CF07A0">
      <w:pPr>
        <w:pStyle w:val="ListParagraph"/>
        <w:numPr>
          <w:ilvl w:val="0"/>
          <w:numId w:val="97"/>
        </w:numPr>
        <w:autoSpaceDE w:val="0"/>
        <w:autoSpaceDN w:val="0"/>
        <w:spacing w:after="0" w:line="240" w:lineRule="auto"/>
        <w:rPr>
          <w:color w:val="000000" w:themeColor="text1"/>
        </w:rPr>
      </w:pPr>
      <w:r w:rsidRPr="00CE1A8F">
        <w:rPr>
          <w:color w:val="000000" w:themeColor="text1"/>
        </w:rPr>
        <w:t xml:space="preserve">Discussed with Priya:  Our playbook &amp; job template are ready.  </w:t>
      </w:r>
    </w:p>
    <w:p w:rsidR="00185F17" w:rsidRPr="00CE1A8F" w:rsidRDefault="00CE1A8F" w:rsidP="00CF07A0">
      <w:pPr>
        <w:pStyle w:val="ListParagraph"/>
        <w:numPr>
          <w:ilvl w:val="0"/>
          <w:numId w:val="97"/>
        </w:numPr>
        <w:autoSpaceDE w:val="0"/>
        <w:autoSpaceDN w:val="0"/>
        <w:spacing w:after="0" w:line="240" w:lineRule="auto"/>
        <w:rPr>
          <w:color w:val="000000" w:themeColor="text1"/>
        </w:rPr>
      </w:pPr>
      <w:r w:rsidRPr="00CE1A8F">
        <w:rPr>
          <w:color w:val="000000" w:themeColor="text1"/>
        </w:rPr>
        <w:t>Will hope that Snow team can implement their mapping by Monday in Dev so we can try.</w:t>
      </w:r>
    </w:p>
    <w:p w:rsidR="00185F17" w:rsidRDefault="00185F17" w:rsidP="00C44268">
      <w:pPr>
        <w:autoSpaceDE w:val="0"/>
        <w:autoSpaceDN w:val="0"/>
        <w:spacing w:after="0" w:line="240" w:lineRule="auto"/>
        <w:rPr>
          <w:color w:val="0070C0"/>
        </w:rPr>
      </w:pPr>
    </w:p>
    <w:p w:rsidR="00185F17" w:rsidRDefault="00185F17" w:rsidP="00C44268">
      <w:pPr>
        <w:autoSpaceDE w:val="0"/>
        <w:autoSpaceDN w:val="0"/>
        <w:spacing w:after="0" w:line="240" w:lineRule="auto"/>
      </w:pPr>
    </w:p>
    <w:p w:rsidR="00CE1A8F" w:rsidRDefault="00A2541E" w:rsidP="00CE1A8F">
      <w:pPr>
        <w:spacing w:after="0" w:line="240" w:lineRule="auto"/>
      </w:pPr>
      <w:hyperlink r:id="rId80" w:history="1">
        <w:r w:rsidR="00CE1A8F">
          <w:rPr>
            <w:rStyle w:val="Hyperlink"/>
          </w:rPr>
          <w:t>IAOTEAM-3594</w:t>
        </w:r>
      </w:hyperlink>
      <w:r w:rsidR="00CE1A8F">
        <w:t xml:space="preserve"> (Validate Std Change in Prod)</w:t>
      </w:r>
    </w:p>
    <w:p w:rsidR="00FB460F" w:rsidRDefault="00C33B8E" w:rsidP="00CF07A0">
      <w:pPr>
        <w:pStyle w:val="ListParagraph"/>
        <w:numPr>
          <w:ilvl w:val="0"/>
          <w:numId w:val="98"/>
        </w:numPr>
        <w:spacing w:after="0" w:line="240" w:lineRule="auto"/>
      </w:pPr>
      <w:r>
        <w:t xml:space="preserve">Added new include file </w:t>
      </w:r>
      <w:r w:rsidRPr="00C33B8E">
        <w:rPr>
          <w:b/>
        </w:rPr>
        <w:t>std_change_templates.yml</w:t>
      </w:r>
    </w:p>
    <w:p w:rsidR="00C33B8E" w:rsidRDefault="00C33B8E" w:rsidP="00CF07A0">
      <w:pPr>
        <w:pStyle w:val="ListParagraph"/>
        <w:numPr>
          <w:ilvl w:val="0"/>
          <w:numId w:val="98"/>
        </w:numPr>
        <w:spacing w:after="0" w:line="240" w:lineRule="auto"/>
      </w:pPr>
      <w:r>
        <w:t>Added logic to get sysid from supplied template name.</w:t>
      </w:r>
    </w:p>
    <w:p w:rsidR="00C33B8E" w:rsidRDefault="00C33B8E" w:rsidP="00CF07A0">
      <w:pPr>
        <w:pStyle w:val="ListParagraph"/>
        <w:numPr>
          <w:ilvl w:val="0"/>
          <w:numId w:val="84"/>
        </w:numPr>
        <w:spacing w:after="0" w:line="240" w:lineRule="auto"/>
      </w:pPr>
      <w:r>
        <w:t xml:space="preserve">Updated Tower(prod &amp; nonprod) job templates </w:t>
      </w:r>
      <w:hyperlink r:id="rId81" w:anchor="/templates/job_template/594" w:history="1">
        <w:r>
          <w:rPr>
            <w:rStyle w:val="Hyperlink"/>
          </w:rPr>
          <w:t>IOAC-SvcNow-CreateStdChg</w:t>
        </w:r>
      </w:hyperlink>
      <w:r>
        <w:t xml:space="preserve"> to pass template </w:t>
      </w:r>
      <w:r w:rsidRPr="00C33B8E">
        <w:rPr>
          <w:b/>
        </w:rPr>
        <w:t>name</w:t>
      </w:r>
      <w:r>
        <w:t xml:space="preserve"> instead of </w:t>
      </w:r>
      <w:r w:rsidRPr="00C33B8E">
        <w:rPr>
          <w:b/>
        </w:rPr>
        <w:t>sysid</w:t>
      </w:r>
      <w:r>
        <w:t>.</w:t>
      </w:r>
    </w:p>
    <w:p w:rsidR="00C33B8E" w:rsidRDefault="00C33B8E" w:rsidP="00CE1A8F">
      <w:pPr>
        <w:spacing w:after="0" w:line="240" w:lineRule="auto"/>
      </w:pPr>
    </w:p>
    <w:p w:rsidR="00ED00D8" w:rsidRPr="00ED00D8" w:rsidRDefault="00ED00D8" w:rsidP="00ED00D8">
      <w:pPr>
        <w:shd w:val="clear" w:color="auto" w:fill="000000" w:themeFill="text1"/>
        <w:spacing w:after="0" w:line="240" w:lineRule="auto"/>
        <w:rPr>
          <w:b/>
          <w:color w:val="FF0000"/>
        </w:rPr>
      </w:pPr>
      <w:r w:rsidRPr="00ED00D8">
        <w:rPr>
          <w:b/>
          <w:color w:val="FF0000"/>
        </w:rPr>
        <w:t>Monday March</w:t>
      </w:r>
      <w:r w:rsidR="005708DA">
        <w:rPr>
          <w:b/>
          <w:color w:val="FF0000"/>
        </w:rPr>
        <w:t xml:space="preserve"> 2</w:t>
      </w:r>
      <w:r w:rsidRPr="00ED00D8">
        <w:rPr>
          <w:b/>
          <w:color w:val="FF0000"/>
        </w:rPr>
        <w:t xml:space="preserve"> </w:t>
      </w:r>
    </w:p>
    <w:p w:rsidR="00ED00D8" w:rsidRDefault="00ED00D8" w:rsidP="004E1E05">
      <w:pPr>
        <w:spacing w:after="0" w:line="240" w:lineRule="auto"/>
      </w:pPr>
    </w:p>
    <w:p w:rsidR="00ED00D8" w:rsidRDefault="00ED00D8" w:rsidP="00ED00D8">
      <w:pPr>
        <w:spacing w:after="0" w:line="240" w:lineRule="auto"/>
      </w:pPr>
      <w:r>
        <w:t xml:space="preserve">Service-Now sync up meeting.   Ram veviewed Std Change </w:t>
      </w:r>
      <w:r w:rsidRPr="00ED00D8">
        <w:rPr>
          <w:b/>
        </w:rPr>
        <w:t>state</w:t>
      </w:r>
      <w:r>
        <w:t xml:space="preserve"> sequence and required fields.</w:t>
      </w:r>
    </w:p>
    <w:p w:rsidR="00A74E9E" w:rsidRDefault="00A74E9E" w:rsidP="00A74E9E">
      <w:pPr>
        <w:spacing w:after="0" w:line="240" w:lineRule="auto"/>
        <w:rPr>
          <w:rStyle w:val="Hyperlink"/>
          <w:sz w:val="20"/>
        </w:rPr>
      </w:pPr>
    </w:p>
    <w:p w:rsidR="00A74E9E" w:rsidRDefault="00A2541E" w:rsidP="00A74E9E">
      <w:pPr>
        <w:spacing w:after="0" w:line="240" w:lineRule="auto"/>
        <w:rPr>
          <w:sz w:val="20"/>
        </w:rPr>
      </w:pPr>
      <w:hyperlink r:id="rId82" w:history="1">
        <w:r w:rsidR="00A74E9E" w:rsidRPr="00BA3A53">
          <w:rPr>
            <w:rStyle w:val="Hyperlink"/>
            <w:sz w:val="20"/>
          </w:rPr>
          <w:t>IAOTEAM-2835</w:t>
        </w:r>
      </w:hyperlink>
      <w:r w:rsidR="00A74E9E" w:rsidRPr="00BA3A53">
        <w:rPr>
          <w:sz w:val="20"/>
        </w:rPr>
        <w:t xml:space="preserve"> (Validate incident creation in snow PROD)</w:t>
      </w:r>
    </w:p>
    <w:p w:rsidR="00185255" w:rsidRDefault="00185255" w:rsidP="00CF07A0">
      <w:pPr>
        <w:pStyle w:val="ListParagraph"/>
        <w:numPr>
          <w:ilvl w:val="0"/>
          <w:numId w:val="73"/>
        </w:numPr>
        <w:spacing w:after="0" w:line="240" w:lineRule="auto"/>
      </w:pPr>
      <w:r>
        <w:t>Worked with Priya to create a vaulted password for the tjx.ansible user.</w:t>
      </w:r>
    </w:p>
    <w:p w:rsidR="00185255" w:rsidRDefault="00185255" w:rsidP="00CF07A0">
      <w:pPr>
        <w:numPr>
          <w:ilvl w:val="0"/>
          <w:numId w:val="72"/>
        </w:numPr>
        <w:spacing w:after="0" w:line="240" w:lineRule="auto"/>
      </w:pPr>
      <w:r>
        <w:t xml:space="preserve">Ran template </w:t>
      </w:r>
      <w:hyperlink r:id="rId83" w:anchor="/templates/job_template/560" w:history="1">
        <w:r>
          <w:rPr>
            <w:rStyle w:val="Hyperlink"/>
          </w:rPr>
          <w:t>IOAC-ServiceNow-Integration</w:t>
        </w:r>
      </w:hyperlink>
      <w:r>
        <w:t> in prod Tower. </w:t>
      </w:r>
    </w:p>
    <w:p w:rsidR="00185255" w:rsidRDefault="00185255" w:rsidP="00CF07A0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Created test incident </w:t>
      </w:r>
      <w:hyperlink r:id="rId84" w:history="1">
        <w:r>
          <w:rPr>
            <w:rStyle w:val="Hyperlink"/>
          </w:rPr>
          <w:t>INC1918889</w:t>
        </w:r>
      </w:hyperlink>
      <w:r>
        <w:t> in prod ServiceNow</w:t>
      </w:r>
    </w:p>
    <w:p w:rsidR="00185255" w:rsidRDefault="00185255" w:rsidP="00CF07A0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This test proves the playbook is working with the vaulted password.</w:t>
      </w:r>
    </w:p>
    <w:p w:rsidR="00185255" w:rsidRDefault="00185255" w:rsidP="00CF07A0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Notified assigned team (AHS-Unix-L2) to cancel the production ticket.</w:t>
      </w:r>
    </w:p>
    <w:p w:rsidR="00073A33" w:rsidRDefault="00073A33" w:rsidP="00CF07A0">
      <w:pPr>
        <w:pStyle w:val="ListParagraph"/>
        <w:numPr>
          <w:ilvl w:val="0"/>
          <w:numId w:val="72"/>
        </w:numPr>
        <w:spacing w:after="0" w:line="240" w:lineRule="auto"/>
      </w:pPr>
      <w:r>
        <w:t>Added ‘</w:t>
      </w:r>
      <w:r w:rsidRPr="00073A33">
        <w:rPr>
          <w:b/>
        </w:rPr>
        <w:t>no_log = true</w:t>
      </w:r>
      <w:r>
        <w:t>’ to hide password from Ansible log</w:t>
      </w:r>
    </w:p>
    <w:p w:rsidR="00073A33" w:rsidRPr="00073A33" w:rsidRDefault="00073A33" w:rsidP="00CF07A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073A33">
        <w:rPr>
          <w:rFonts w:cstheme="minorHAnsi"/>
          <w:color w:val="172B4D"/>
          <w:shd w:val="clear" w:color="auto" w:fill="F4F5F7"/>
        </w:rPr>
        <w:t>Sent pull request:  </w:t>
      </w:r>
      <w:hyperlink r:id="rId85" w:history="1">
        <w:r w:rsidRPr="00073A33">
          <w:rPr>
            <w:rStyle w:val="Hyperlink"/>
            <w:rFonts w:cstheme="minorHAnsi"/>
            <w:color w:val="A10E27"/>
            <w:u w:val="none"/>
            <w:shd w:val="clear" w:color="auto" w:fill="F4F5F7"/>
          </w:rPr>
          <w:t>https://bitbucket.tjx.com/projects/IO/repos/ioac-automation/pull-requests/243/overview</w:t>
        </w:r>
      </w:hyperlink>
      <w:r w:rsidRPr="00073A33">
        <w:rPr>
          <w:rFonts w:cstheme="minorHAnsi"/>
          <w:color w:val="172B4D"/>
          <w:shd w:val="clear" w:color="auto" w:fill="F4F5F7"/>
        </w:rPr>
        <w:t> to merge </w:t>
      </w:r>
      <w:r w:rsidRPr="00073A33">
        <w:rPr>
          <w:rFonts w:cstheme="minorHAnsi"/>
          <w:b/>
          <w:bCs/>
          <w:color w:val="172B4D"/>
          <w:shd w:val="clear" w:color="auto" w:fill="F4F5F7"/>
        </w:rPr>
        <w:t>Feature/</w:t>
      </w:r>
      <w:r w:rsidRPr="00073A33">
        <w:rPr>
          <w:rFonts w:cstheme="minorHAnsi"/>
          <w:b/>
          <w:bCs/>
          <w:color w:val="172B4D"/>
          <w:shd w:val="clear" w:color="auto" w:fill="F4F5F7"/>
        </w:rPr>
        <w:fldChar w:fldCharType="begin"/>
      </w:r>
      <w:r w:rsidRPr="00073A33">
        <w:rPr>
          <w:rFonts w:cstheme="minorHAnsi"/>
          <w:b/>
          <w:bCs/>
          <w:color w:val="172B4D"/>
          <w:shd w:val="clear" w:color="auto" w:fill="F4F5F7"/>
        </w:rPr>
        <w:instrText xml:space="preserve"> HYPERLINK "https://jira.tjx.com/browse/IAOTEAM-689" \o "As a Automation Engineer, I want to automate the creation of Service Now Incident tickets via Ansible" </w:instrText>
      </w:r>
      <w:r w:rsidRPr="00073A33">
        <w:rPr>
          <w:rFonts w:cstheme="minorHAnsi"/>
          <w:b/>
          <w:bCs/>
          <w:color w:val="172B4D"/>
          <w:shd w:val="clear" w:color="auto" w:fill="F4F5F7"/>
        </w:rPr>
        <w:fldChar w:fldCharType="separate"/>
      </w:r>
      <w:del w:id="1" w:author="Unknown">
        <w:r w:rsidRPr="00073A33">
          <w:rPr>
            <w:rStyle w:val="Hyperlink"/>
            <w:rFonts w:cstheme="minorHAnsi"/>
            <w:b/>
            <w:bCs/>
            <w:color w:val="A10E27"/>
            <w:u w:val="none"/>
            <w:shd w:val="clear" w:color="auto" w:fill="F4F5F7"/>
          </w:rPr>
          <w:delText>INOP-242</w:delText>
        </w:r>
      </w:del>
      <w:r w:rsidRPr="00073A33">
        <w:rPr>
          <w:rFonts w:cstheme="minorHAnsi"/>
          <w:b/>
          <w:bCs/>
          <w:color w:val="172B4D"/>
          <w:shd w:val="clear" w:color="auto" w:fill="F4F5F7"/>
        </w:rPr>
        <w:fldChar w:fldCharType="end"/>
      </w:r>
      <w:r w:rsidRPr="00073A33">
        <w:rPr>
          <w:rFonts w:cstheme="minorHAnsi"/>
          <w:b/>
          <w:bCs/>
          <w:color w:val="172B4D"/>
          <w:shd w:val="clear" w:color="auto" w:fill="F4F5F7"/>
        </w:rPr>
        <w:t> ansible integration with service now</w:t>
      </w:r>
      <w:r w:rsidRPr="00073A33">
        <w:rPr>
          <w:rFonts w:cstheme="minorHAnsi"/>
          <w:color w:val="172B4D"/>
          <w:shd w:val="clear" w:color="auto" w:fill="F4F5F7"/>
        </w:rPr>
        <w:t> with master branch.</w:t>
      </w:r>
    </w:p>
    <w:p w:rsidR="00185255" w:rsidRDefault="00185255" w:rsidP="004E1E05">
      <w:pPr>
        <w:spacing w:after="0" w:line="240" w:lineRule="auto"/>
      </w:pPr>
    </w:p>
    <w:p w:rsidR="00A9023E" w:rsidRPr="004369FB" w:rsidRDefault="00A2541E" w:rsidP="00A9023E">
      <w:pPr>
        <w:spacing w:after="0" w:line="240" w:lineRule="auto"/>
        <w:rPr>
          <w:sz w:val="20"/>
          <w:szCs w:val="20"/>
        </w:rPr>
      </w:pPr>
      <w:hyperlink r:id="rId86" w:history="1">
        <w:r w:rsidR="00A9023E">
          <w:rPr>
            <w:rStyle w:val="Hyperlink"/>
            <w:sz w:val="20"/>
            <w:szCs w:val="20"/>
          </w:rPr>
          <w:t>IAOTEAM-3051</w:t>
        </w:r>
      </w:hyperlink>
      <w:r w:rsidR="00A9023E" w:rsidRPr="004369FB">
        <w:rPr>
          <w:sz w:val="20"/>
          <w:szCs w:val="20"/>
        </w:rPr>
        <w:t xml:space="preserve"> (</w:t>
      </w:r>
      <w:r w:rsidR="00056A62">
        <w:rPr>
          <w:sz w:val="20"/>
          <w:szCs w:val="20"/>
        </w:rPr>
        <w:t xml:space="preserve">Create &amp; Update </w:t>
      </w:r>
      <w:r w:rsidR="00A9023E">
        <w:rPr>
          <w:sz w:val="20"/>
          <w:szCs w:val="20"/>
        </w:rPr>
        <w:t>Std Change req</w:t>
      </w:r>
      <w:r w:rsidR="00056A62">
        <w:rPr>
          <w:sz w:val="20"/>
          <w:szCs w:val="20"/>
        </w:rPr>
        <w:t>uest</w:t>
      </w:r>
      <w:r w:rsidR="00A9023E" w:rsidRPr="004369FB">
        <w:rPr>
          <w:sz w:val="20"/>
          <w:szCs w:val="20"/>
        </w:rPr>
        <w:t>)</w:t>
      </w:r>
    </w:p>
    <w:p w:rsidR="00EA3B46" w:rsidRDefault="00EA3B46" w:rsidP="00CF07A0">
      <w:pPr>
        <w:pStyle w:val="ListParagraph"/>
        <w:numPr>
          <w:ilvl w:val="0"/>
          <w:numId w:val="73"/>
        </w:numPr>
        <w:spacing w:after="0" w:line="240" w:lineRule="auto"/>
      </w:pPr>
      <w:r>
        <w:t xml:space="preserve">Updated AnsibleTower template </w:t>
      </w:r>
      <w:hyperlink r:id="rId87" w:anchor="/templates/job_template/621?template_search=page_size:20;order_by:name;type:workflow_job_template,job_template" w:history="1">
        <w:r>
          <w:rPr>
            <w:rStyle w:val="Hyperlink"/>
          </w:rPr>
          <w:t>IOAC-SvcNow-CreateStdChg-Jim</w:t>
        </w:r>
      </w:hyperlink>
      <w:r>
        <w:t xml:space="preserve"> to use ‘create’</w:t>
      </w:r>
      <w:r w:rsidR="00056A62">
        <w:t xml:space="preserve"> tag</w:t>
      </w:r>
      <w:r>
        <w:t xml:space="preserve"> instead of ‘change’</w:t>
      </w:r>
    </w:p>
    <w:p w:rsidR="00EA3B46" w:rsidRDefault="00EA3B46" w:rsidP="00EA3B46">
      <w:pPr>
        <w:spacing w:after="0" w:line="240" w:lineRule="auto"/>
      </w:pPr>
    </w:p>
    <w:p w:rsidR="00507AC2" w:rsidRDefault="00507AC2" w:rsidP="00CF07A0">
      <w:pPr>
        <w:pStyle w:val="ListParagraph"/>
        <w:numPr>
          <w:ilvl w:val="0"/>
          <w:numId w:val="73"/>
        </w:numPr>
        <w:spacing w:after="0" w:line="240" w:lineRule="auto"/>
      </w:pPr>
      <w:r>
        <w:t xml:space="preserve">Role:  createchange: </w:t>
      </w:r>
    </w:p>
    <w:p w:rsidR="003F3F16" w:rsidRDefault="003F3F16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Added ‘no_log = true’ to hide password from Ansible log</w:t>
      </w:r>
    </w:p>
    <w:p w:rsidR="003F3F16" w:rsidRDefault="00507AC2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Replaced json input vars with extra-vars.</w:t>
      </w:r>
    </w:p>
    <w:p w:rsidR="00507AC2" w:rsidRDefault="00507AC2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Renamed tag from ‘change’ to ‘create’</w:t>
      </w:r>
    </w:p>
    <w:p w:rsidR="009760F0" w:rsidRDefault="009760F0" w:rsidP="00270C45">
      <w:pPr>
        <w:pStyle w:val="ListParagraph"/>
        <w:spacing w:after="0" w:line="240" w:lineRule="auto"/>
        <w:ind w:left="1440"/>
      </w:pPr>
    </w:p>
    <w:p w:rsidR="00507AC2" w:rsidRDefault="00507AC2" w:rsidP="0094046D">
      <w:pPr>
        <w:spacing w:after="0" w:line="240" w:lineRule="auto"/>
      </w:pPr>
    </w:p>
    <w:p w:rsidR="0094046D" w:rsidRDefault="0094046D" w:rsidP="00CF07A0">
      <w:pPr>
        <w:pStyle w:val="ListParagraph"/>
        <w:numPr>
          <w:ilvl w:val="0"/>
          <w:numId w:val="73"/>
        </w:numPr>
        <w:spacing w:after="0" w:line="240" w:lineRule="auto"/>
      </w:pPr>
      <w:r>
        <w:t xml:space="preserve">Role:  updatechange: </w:t>
      </w:r>
    </w:p>
    <w:p w:rsidR="00056A62" w:rsidRDefault="00056A62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Added ‘no_log = true’ to hide password from Ansible log</w:t>
      </w:r>
    </w:p>
    <w:p w:rsidR="00056A62" w:rsidRDefault="00056A62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Replaced json input vars with extra-vars.</w:t>
      </w:r>
    </w:p>
    <w:p w:rsidR="00056A62" w:rsidRDefault="00056A62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 xml:space="preserve">Tested empty ‘assigned_to’ value:  </w:t>
      </w:r>
    </w:p>
    <w:p w:rsidR="00056A62" w:rsidRDefault="00056A62" w:rsidP="00CF07A0">
      <w:pPr>
        <w:pStyle w:val="ListParagraph"/>
        <w:numPr>
          <w:ilvl w:val="2"/>
          <w:numId w:val="73"/>
        </w:numPr>
        <w:spacing w:after="0" w:line="240" w:lineRule="auto"/>
      </w:pPr>
      <w:r>
        <w:t>Empty    Result = success</w:t>
      </w:r>
    </w:p>
    <w:p w:rsidR="00056A62" w:rsidRDefault="00056A62" w:rsidP="00CF07A0">
      <w:pPr>
        <w:pStyle w:val="ListParagraph"/>
        <w:numPr>
          <w:ilvl w:val="2"/>
          <w:numId w:val="73"/>
        </w:numPr>
        <w:spacing w:after="0" w:line="240" w:lineRule="auto"/>
      </w:pPr>
      <w:r>
        <w:t>Populated with name (</w:t>
      </w:r>
      <w:r w:rsidRPr="00896B98">
        <w:t>Christos Nikolaidis</w:t>
      </w:r>
      <w:r>
        <w:t>)   Result = success</w:t>
      </w:r>
    </w:p>
    <w:p w:rsidR="00056A62" w:rsidRPr="001E3AD8" w:rsidRDefault="00056A62" w:rsidP="00CF07A0">
      <w:pPr>
        <w:pStyle w:val="ListParagraph"/>
        <w:numPr>
          <w:ilvl w:val="2"/>
          <w:numId w:val="73"/>
        </w:numPr>
        <w:spacing w:after="0" w:line="240" w:lineRule="auto"/>
      </w:pPr>
      <w:r w:rsidRPr="001E3AD8">
        <w:rPr>
          <w:highlight w:val="yellow"/>
        </w:rPr>
        <w:t xml:space="preserve">ToDo:  Ask Ram if </w:t>
      </w:r>
      <w:r w:rsidRPr="001E3AD8">
        <w:rPr>
          <w:b/>
          <w:highlight w:val="yellow"/>
        </w:rPr>
        <w:t>user id</w:t>
      </w:r>
      <w:r w:rsidRPr="001E3AD8">
        <w:rPr>
          <w:highlight w:val="yellow"/>
        </w:rPr>
        <w:t xml:space="preserve"> is supported for ‘assigned_to’</w:t>
      </w:r>
    </w:p>
    <w:p w:rsidR="00056A62" w:rsidRDefault="00056A62" w:rsidP="00056A62">
      <w:pPr>
        <w:pStyle w:val="ListParagraph"/>
        <w:spacing w:after="0" w:line="240" w:lineRule="auto"/>
        <w:ind w:left="2160"/>
      </w:pPr>
    </w:p>
    <w:p w:rsidR="00056A62" w:rsidRDefault="00056A62" w:rsidP="00056A62">
      <w:pPr>
        <w:pStyle w:val="ListParagraph"/>
        <w:spacing w:after="0" w:line="240" w:lineRule="auto"/>
      </w:pPr>
    </w:p>
    <w:p w:rsidR="00056A62" w:rsidRDefault="00056A62" w:rsidP="00CF07A0">
      <w:pPr>
        <w:pStyle w:val="ListParagraph"/>
        <w:numPr>
          <w:ilvl w:val="0"/>
          <w:numId w:val="73"/>
        </w:numPr>
        <w:spacing w:after="0" w:line="240" w:lineRule="auto"/>
      </w:pPr>
      <w:r>
        <w:lastRenderedPageBreak/>
        <w:t xml:space="preserve">Ansible Tower: </w:t>
      </w:r>
    </w:p>
    <w:p w:rsidR="00056A62" w:rsidRPr="00056A62" w:rsidRDefault="00056A62" w:rsidP="00CF07A0">
      <w:pPr>
        <w:pStyle w:val="ListParagraph"/>
        <w:numPr>
          <w:ilvl w:val="1"/>
          <w:numId w:val="73"/>
        </w:numPr>
        <w:spacing w:after="0" w:line="240" w:lineRule="auto"/>
        <w:rPr>
          <w:rFonts w:cstheme="minorHAnsi"/>
          <w:color w:val="00B050"/>
        </w:rPr>
      </w:pPr>
      <w:r>
        <w:t>Rename</w:t>
      </w:r>
      <w:r w:rsidR="00671AE7">
        <w:t>d</w:t>
      </w:r>
      <w:r>
        <w:t xml:space="preserve"> </w:t>
      </w:r>
      <w:r w:rsidRPr="00056A62">
        <w:rPr>
          <w:color w:val="00B050"/>
        </w:rPr>
        <w:t>IOAC-SvcNow-UpdateChg-Jim</w:t>
      </w:r>
      <w:r>
        <w:t xml:space="preserve"> template to</w:t>
      </w:r>
      <w:r w:rsidRPr="00056A62">
        <w:rPr>
          <w:rFonts w:cstheme="minorHAnsi"/>
          <w:color w:val="00B050"/>
        </w:rPr>
        <w:t xml:space="preserve">: </w:t>
      </w:r>
      <w:hyperlink r:id="rId88" w:anchor="/templates/job_template/652" w:history="1">
        <w:r w:rsidRPr="00056A62">
          <w:rPr>
            <w:rStyle w:val="Hyperlink"/>
            <w:rFonts w:cstheme="minorHAnsi"/>
            <w:color w:val="00B050"/>
            <w:u w:val="none"/>
            <w:shd w:val="clear" w:color="auto" w:fill="FFFFFF"/>
          </w:rPr>
          <w:t>IOAC-SvcNow-UpdateChg_STATE=</w:t>
        </w:r>
        <w:r w:rsidRPr="00671AE7">
          <w:rPr>
            <w:rStyle w:val="Hyperlink"/>
            <w:rFonts w:cstheme="minorHAnsi"/>
            <w:b/>
            <w:color w:val="00B050"/>
            <w:u w:val="none"/>
            <w:shd w:val="clear" w:color="auto" w:fill="FFFFFF"/>
          </w:rPr>
          <w:t>SCHEDULED</w:t>
        </w:r>
        <w:r w:rsidRPr="00056A62">
          <w:rPr>
            <w:rStyle w:val="Hyperlink"/>
            <w:rFonts w:cstheme="minorHAnsi"/>
            <w:color w:val="00B050"/>
            <w:u w:val="none"/>
            <w:shd w:val="clear" w:color="auto" w:fill="FFFFFF"/>
          </w:rPr>
          <w:t>-Jim</w:t>
        </w:r>
      </w:hyperlink>
    </w:p>
    <w:p w:rsidR="00671AE7" w:rsidRDefault="00056A62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Define new template</w:t>
      </w:r>
      <w:r w:rsidR="00671AE7">
        <w:t>:</w:t>
      </w:r>
      <w:r w:rsidR="00671AE7" w:rsidRPr="00671AE7">
        <w:rPr>
          <w:color w:val="00B050"/>
        </w:rPr>
        <w:t xml:space="preserve"> </w:t>
      </w:r>
      <w:hyperlink r:id="rId89" w:anchor="/templates/job_template/654" w:history="1">
        <w:r w:rsidR="00671AE7" w:rsidRPr="00671AE7">
          <w:rPr>
            <w:rStyle w:val="Hyperlink"/>
            <w:color w:val="00B050"/>
          </w:rPr>
          <w:t>IOAC-SvcNow-UpdateChg_STATE=</w:t>
        </w:r>
        <w:r w:rsidR="00671AE7" w:rsidRPr="00671AE7">
          <w:rPr>
            <w:rStyle w:val="Hyperlink"/>
            <w:b/>
            <w:color w:val="00B050"/>
          </w:rPr>
          <w:t>IMPLEMENT</w:t>
        </w:r>
        <w:r w:rsidR="00671AE7" w:rsidRPr="00671AE7">
          <w:rPr>
            <w:rStyle w:val="Hyperlink"/>
            <w:color w:val="00B050"/>
          </w:rPr>
          <w:t>-Jim</w:t>
        </w:r>
      </w:hyperlink>
    </w:p>
    <w:p w:rsidR="00056A62" w:rsidRDefault="00056A62" w:rsidP="0094046D">
      <w:pPr>
        <w:spacing w:after="0" w:line="240" w:lineRule="auto"/>
      </w:pPr>
    </w:p>
    <w:p w:rsidR="0094046D" w:rsidRDefault="0094046D" w:rsidP="0094046D">
      <w:pPr>
        <w:spacing w:after="0" w:line="240" w:lineRule="auto"/>
      </w:pPr>
    </w:p>
    <w:p w:rsidR="00ED00D8" w:rsidRDefault="00A9023E" w:rsidP="00CF07A0">
      <w:pPr>
        <w:pStyle w:val="ListParagraph"/>
        <w:numPr>
          <w:ilvl w:val="0"/>
          <w:numId w:val="73"/>
        </w:numPr>
        <w:spacing w:after="0" w:line="240" w:lineRule="auto"/>
      </w:pPr>
      <w:r>
        <w:t xml:space="preserve">ToDo:  </w:t>
      </w:r>
    </w:p>
    <w:p w:rsidR="00A9023E" w:rsidRDefault="00A9023E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Replace cleartext password with vaulted password</w:t>
      </w:r>
    </w:p>
    <w:p w:rsidR="00A9023E" w:rsidRDefault="00BB00FA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Create Ansible Job Templates</w:t>
      </w:r>
      <w:r w:rsidR="00386B22">
        <w:t xml:space="preserve"> updates to states: </w:t>
      </w:r>
      <w:r w:rsidR="00386B22" w:rsidRPr="00386B22">
        <w:rPr>
          <w:b/>
        </w:rPr>
        <w:t>Scheduled</w:t>
      </w:r>
      <w:r w:rsidR="00386B22">
        <w:t xml:space="preserve">, </w:t>
      </w:r>
      <w:r w:rsidR="00386B22" w:rsidRPr="00386B22">
        <w:rPr>
          <w:b/>
        </w:rPr>
        <w:t>Implement</w:t>
      </w:r>
      <w:r w:rsidR="00386B22">
        <w:t xml:space="preserve">, </w:t>
      </w:r>
      <w:r w:rsidR="00386B22" w:rsidRPr="00386B22">
        <w:rPr>
          <w:b/>
        </w:rPr>
        <w:t>Review</w:t>
      </w:r>
      <w:r w:rsidR="00386B22">
        <w:t xml:space="preserve">, </w:t>
      </w:r>
      <w:r w:rsidR="00386B22" w:rsidRPr="00386B22">
        <w:rPr>
          <w:b/>
        </w:rPr>
        <w:t>Close</w:t>
      </w:r>
    </w:p>
    <w:p w:rsidR="00386B22" w:rsidRDefault="00386B22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Use extra vars for user-supplied values</w:t>
      </w:r>
    </w:p>
    <w:p w:rsidR="00024DD6" w:rsidRDefault="00024DD6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Implement ‘survey’ to prompt user for input.</w:t>
      </w:r>
    </w:p>
    <w:p w:rsidR="00386B22" w:rsidRDefault="00386B22" w:rsidP="00CF07A0">
      <w:pPr>
        <w:pStyle w:val="ListParagraph"/>
        <w:numPr>
          <w:ilvl w:val="1"/>
          <w:numId w:val="73"/>
        </w:numPr>
        <w:spacing w:after="0" w:line="240" w:lineRule="auto"/>
      </w:pPr>
      <w:r w:rsidRPr="00386B22">
        <w:t>Call linux time conversion command.  EST to GMT</w:t>
      </w:r>
    </w:p>
    <w:p w:rsidR="00386B22" w:rsidRDefault="00386B22" w:rsidP="00CF07A0">
      <w:pPr>
        <w:pStyle w:val="ListParagraph"/>
        <w:numPr>
          <w:ilvl w:val="1"/>
          <w:numId w:val="73"/>
        </w:numPr>
        <w:spacing w:after="0" w:line="240" w:lineRule="auto"/>
      </w:pPr>
      <w:r>
        <w:t>Implement dictionary of std change template names and sysids.</w:t>
      </w:r>
    </w:p>
    <w:p w:rsidR="00ED00D8" w:rsidRDefault="00ED00D8" w:rsidP="004E1E05">
      <w:pPr>
        <w:spacing w:after="0" w:line="240" w:lineRule="auto"/>
      </w:pPr>
    </w:p>
    <w:p w:rsidR="00ED00D8" w:rsidRPr="00ED00D8" w:rsidRDefault="00ED00D8" w:rsidP="00ED00D8">
      <w:pPr>
        <w:shd w:val="clear" w:color="auto" w:fill="000000" w:themeFill="text1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Tues</w:t>
      </w:r>
      <w:r w:rsidRPr="00ED00D8">
        <w:rPr>
          <w:b/>
          <w:color w:val="FF0000"/>
        </w:rPr>
        <w:t xml:space="preserve">day March </w:t>
      </w:r>
      <w:r w:rsidR="005708DA">
        <w:rPr>
          <w:b/>
          <w:color w:val="FF0000"/>
        </w:rPr>
        <w:t>3</w:t>
      </w:r>
    </w:p>
    <w:p w:rsidR="00ED00D8" w:rsidRDefault="00ED00D8" w:rsidP="004E1E05">
      <w:pPr>
        <w:spacing w:after="0" w:line="240" w:lineRule="auto"/>
      </w:pPr>
    </w:p>
    <w:p w:rsidR="002A2A83" w:rsidRDefault="00A2541E" w:rsidP="002A2A83">
      <w:pPr>
        <w:spacing w:after="0" w:line="240" w:lineRule="auto"/>
        <w:rPr>
          <w:sz w:val="20"/>
        </w:rPr>
      </w:pPr>
      <w:hyperlink r:id="rId90" w:history="1">
        <w:r w:rsidR="002A2A83" w:rsidRPr="00BA3A53">
          <w:rPr>
            <w:rStyle w:val="Hyperlink"/>
            <w:sz w:val="20"/>
          </w:rPr>
          <w:t>IAOTEAM-2835</w:t>
        </w:r>
      </w:hyperlink>
      <w:r w:rsidR="002A2A83" w:rsidRPr="00BA3A53">
        <w:rPr>
          <w:sz w:val="20"/>
        </w:rPr>
        <w:t xml:space="preserve"> (Validate incident creation in snow PROD)</w:t>
      </w:r>
    </w:p>
    <w:p w:rsidR="0079124A" w:rsidRDefault="0079124A" w:rsidP="00CF07A0">
      <w:pPr>
        <w:pStyle w:val="ListParagraph"/>
        <w:numPr>
          <w:ilvl w:val="0"/>
          <w:numId w:val="74"/>
        </w:numPr>
        <w:spacing w:after="0" w:line="240" w:lineRule="auto"/>
        <w:ind w:left="360"/>
      </w:pPr>
      <w:r>
        <w:t xml:space="preserve">Priya merged </w:t>
      </w:r>
      <w:r w:rsidRPr="007E31DD">
        <w:rPr>
          <w:color w:val="2F5496" w:themeColor="accent5" w:themeShade="BF"/>
        </w:rPr>
        <w:t xml:space="preserve">feature/INOP-242-ansible-integration-with-service-now </w:t>
      </w:r>
      <w:r w:rsidR="007E31DD">
        <w:t xml:space="preserve">to </w:t>
      </w:r>
      <w:hyperlink r:id="rId91" w:tooltip="IOAC-Automation" w:history="1">
        <w:r w:rsidR="007E31DD" w:rsidRPr="007E31DD">
          <w:rPr>
            <w:rStyle w:val="Hyperlink"/>
            <w:rFonts w:cstheme="minorHAnsi"/>
            <w:color w:val="2F5496" w:themeColor="accent5" w:themeShade="BF"/>
            <w:u w:val="none"/>
            <w:shd w:val="clear" w:color="auto" w:fill="FFFFFF"/>
          </w:rPr>
          <w:t>IOAC-Automation</w:t>
        </w:r>
      </w:hyperlink>
      <w:r w:rsidR="007E31DD">
        <w:t xml:space="preserve"> master branch</w:t>
      </w:r>
    </w:p>
    <w:p w:rsidR="0079124A" w:rsidRDefault="0079124A" w:rsidP="00CF07A0">
      <w:pPr>
        <w:pStyle w:val="ListParagraph"/>
        <w:numPr>
          <w:ilvl w:val="0"/>
          <w:numId w:val="74"/>
        </w:numPr>
        <w:spacing w:after="0" w:line="240" w:lineRule="auto"/>
        <w:ind w:left="360"/>
      </w:pPr>
      <w:r>
        <w:t>Ansible Tower</w:t>
      </w:r>
      <w:r w:rsidR="007E31DD">
        <w:t xml:space="preserve"> (prod)</w:t>
      </w:r>
      <w:r>
        <w:t xml:space="preserve"> actions:</w:t>
      </w:r>
    </w:p>
    <w:p w:rsidR="002A2A83" w:rsidRDefault="002A2A83" w:rsidP="00CF07A0">
      <w:pPr>
        <w:pStyle w:val="ListParagraph"/>
        <w:numPr>
          <w:ilvl w:val="1"/>
          <w:numId w:val="74"/>
        </w:numPr>
        <w:spacing w:after="0" w:line="240" w:lineRule="auto"/>
        <w:ind w:left="1080"/>
      </w:pPr>
      <w:r>
        <w:t>Create</w:t>
      </w:r>
      <w:r w:rsidR="0079124A">
        <w:t>d</w:t>
      </w:r>
      <w:r>
        <w:t xml:space="preserve"> project </w:t>
      </w:r>
      <w:hyperlink r:id="rId92" w:anchor="/projects/584" w:history="1">
        <w:r>
          <w:rPr>
            <w:rStyle w:val="Hyperlink"/>
          </w:rPr>
          <w:t>IOAC-Snow-Automation-Master</w:t>
        </w:r>
      </w:hyperlink>
    </w:p>
    <w:p w:rsidR="0079124A" w:rsidRDefault="0079124A" w:rsidP="00CF07A0">
      <w:pPr>
        <w:pStyle w:val="ListParagraph"/>
        <w:numPr>
          <w:ilvl w:val="1"/>
          <w:numId w:val="74"/>
        </w:numPr>
        <w:spacing w:after="0" w:line="240" w:lineRule="auto"/>
        <w:ind w:left="1080"/>
      </w:pPr>
      <w:r>
        <w:t xml:space="preserve">Created job template: </w:t>
      </w:r>
      <w:hyperlink r:id="rId93" w:anchor="/templates/job_template/560" w:history="1">
        <w:r>
          <w:rPr>
            <w:rStyle w:val="Hyperlink"/>
          </w:rPr>
          <w:t xml:space="preserve"> IOAC-ServiceNow-Integration</w:t>
        </w:r>
      </w:hyperlink>
    </w:p>
    <w:p w:rsidR="0079124A" w:rsidRDefault="007E31DD" w:rsidP="00CF07A0">
      <w:pPr>
        <w:pStyle w:val="ListParagraph"/>
        <w:numPr>
          <w:ilvl w:val="1"/>
          <w:numId w:val="74"/>
        </w:numPr>
        <w:spacing w:after="0" w:line="240" w:lineRule="auto"/>
        <w:ind w:left="1080"/>
      </w:pPr>
      <w:r>
        <w:t>Ran job template to c</w:t>
      </w:r>
      <w:r w:rsidR="0079124A">
        <w:t xml:space="preserve">eate incident: </w:t>
      </w:r>
      <w:hyperlink r:id="rId94" w:anchor="/jobs/playbook/4934060?job_search=page_size:20;order_by:-finished;not__launch_type:sync" w:history="1">
        <w:r w:rsidR="0079124A">
          <w:rPr>
            <w:rStyle w:val="Hyperlink"/>
          </w:rPr>
          <w:t>INC1927057</w:t>
        </w:r>
      </w:hyperlink>
      <w:r w:rsidR="0079124A">
        <w:t xml:space="preserve"> on ServiceNow prod.</w:t>
      </w:r>
    </w:p>
    <w:p w:rsidR="007E31DD" w:rsidRPr="002A0F59" w:rsidRDefault="007E31DD" w:rsidP="00CF07A0">
      <w:pPr>
        <w:pStyle w:val="ListParagraph"/>
        <w:numPr>
          <w:ilvl w:val="2"/>
          <w:numId w:val="74"/>
        </w:numPr>
        <w:spacing w:after="0" w:line="240" w:lineRule="auto"/>
        <w:ind w:left="1800"/>
        <w:rPr>
          <w:rFonts w:cstheme="minorHAnsi"/>
        </w:rPr>
      </w:pPr>
      <w:r>
        <w:rPr>
          <w:rFonts w:cstheme="minorHAnsi"/>
        </w:rPr>
        <w:t>Input values for incident</w:t>
      </w:r>
      <w:r w:rsidRPr="002A0F59">
        <w:rPr>
          <w:rFonts w:cstheme="minorHAnsi"/>
        </w:rPr>
        <w:t>:</w:t>
      </w:r>
    </w:p>
    <w:p w:rsidR="007E31DD" w:rsidRP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  <w:rPr>
          <w:color w:val="00B0F0"/>
        </w:rPr>
      </w:pPr>
      <w:r>
        <w:t xml:space="preserve">u_caller_id:  </w:t>
      </w:r>
      <w:r w:rsidRPr="007E31DD">
        <w:rPr>
          <w:color w:val="00B0F0"/>
        </w:rPr>
        <w:t>tjx.ansible</w:t>
      </w:r>
    </w:p>
    <w:p w:rsid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</w:pPr>
      <w:r>
        <w:t xml:space="preserve">u_subcategory: </w:t>
      </w:r>
      <w:r w:rsidRPr="007E31DD">
        <w:rPr>
          <w:color w:val="00B0F0"/>
        </w:rPr>
        <w:t>Support Services</w:t>
      </w:r>
    </w:p>
    <w:p w:rsid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</w:pPr>
      <w:r>
        <w:t xml:space="preserve">u_assignment_group: </w:t>
      </w:r>
      <w:r w:rsidRPr="007E31DD">
        <w:rPr>
          <w:color w:val="00B0F0"/>
        </w:rPr>
        <w:t>AHS-UNIX-L2</w:t>
      </w:r>
    </w:p>
    <w:p w:rsidR="007E31DD" w:rsidRP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  <w:rPr>
          <w:color w:val="00B0F0"/>
        </w:rPr>
      </w:pPr>
      <w:r>
        <w:t xml:space="preserve">u_short_description:  </w:t>
      </w:r>
      <w:r w:rsidRPr="007E31DD">
        <w:rPr>
          <w:color w:val="00B0F0"/>
        </w:rPr>
        <w:t>This is a test of automated incident creation by Ansible.</w:t>
      </w:r>
    </w:p>
    <w:p w:rsidR="007E31DD" w:rsidRP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  <w:rPr>
          <w:color w:val="00B0F0"/>
        </w:rPr>
      </w:pPr>
      <w:r>
        <w:t xml:space="preserve">u_category: </w:t>
      </w:r>
      <w:r w:rsidRPr="007E31DD">
        <w:rPr>
          <w:color w:val="00B0F0"/>
        </w:rPr>
        <w:t>IT Services</w:t>
      </w:r>
    </w:p>
    <w:p w:rsidR="007E31DD" w:rsidRP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  <w:rPr>
          <w:color w:val="00B0F0"/>
        </w:rPr>
      </w:pPr>
      <w:r>
        <w:t xml:space="preserve">u_correlation_display: </w:t>
      </w:r>
      <w:r w:rsidRPr="007E31DD">
        <w:rPr>
          <w:color w:val="00B0F0"/>
        </w:rPr>
        <w:t>Ansible</w:t>
      </w:r>
    </w:p>
    <w:p w:rsid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</w:pPr>
      <w:r>
        <w:t xml:space="preserve">u_impact: </w:t>
      </w:r>
      <w:r w:rsidRPr="007E31DD">
        <w:rPr>
          <w:color w:val="00B0F0"/>
        </w:rPr>
        <w:t>3</w:t>
      </w:r>
    </w:p>
    <w:p w:rsid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</w:pPr>
      <w:r>
        <w:t xml:space="preserve">u_urgency: </w:t>
      </w:r>
      <w:r w:rsidRPr="007E31DD">
        <w:rPr>
          <w:color w:val="00B0F0"/>
        </w:rPr>
        <w:t>2</w:t>
      </w:r>
    </w:p>
    <w:p w:rsid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</w:pPr>
      <w:r>
        <w:t xml:space="preserve">u_cmdb_ci: </w:t>
      </w:r>
      <w:r w:rsidRPr="007E31DD">
        <w:rPr>
          <w:color w:val="00B0F0"/>
        </w:rPr>
        <w:t>UNIX/LINUX/AIX-prod</w:t>
      </w:r>
    </w:p>
    <w:p w:rsidR="007E31DD" w:rsidRDefault="007E31DD" w:rsidP="00CF07A0">
      <w:pPr>
        <w:pStyle w:val="ListParagraph"/>
        <w:numPr>
          <w:ilvl w:val="3"/>
          <w:numId w:val="74"/>
        </w:numPr>
        <w:spacing w:after="0" w:line="240" w:lineRule="auto"/>
        <w:ind w:left="2520"/>
      </w:pPr>
      <w:r>
        <w:t xml:space="preserve">u_work_notes: </w:t>
      </w:r>
      <w:r w:rsidRPr="007E31DD">
        <w:rPr>
          <w:color w:val="00B0F0"/>
        </w:rPr>
        <w:t>"Incident created via Ansible-ServiceNow integration. Please ignore."</w:t>
      </w:r>
    </w:p>
    <w:p w:rsidR="002A2A83" w:rsidRDefault="007E31DD" w:rsidP="00CF07A0">
      <w:pPr>
        <w:pStyle w:val="ListParagraph"/>
        <w:numPr>
          <w:ilvl w:val="1"/>
          <w:numId w:val="74"/>
        </w:numPr>
        <w:spacing w:after="0" w:line="240" w:lineRule="auto"/>
      </w:pPr>
      <w:r>
        <w:t>All aspects of the incident are as expected.</w:t>
      </w:r>
    </w:p>
    <w:p w:rsidR="007E31DD" w:rsidRDefault="007E31DD" w:rsidP="004E1E05">
      <w:pPr>
        <w:spacing w:after="0" w:line="240" w:lineRule="auto"/>
      </w:pPr>
    </w:p>
    <w:p w:rsidR="007E31DD" w:rsidRDefault="007E31DD" w:rsidP="004E1E05">
      <w:pPr>
        <w:spacing w:after="0" w:line="240" w:lineRule="auto"/>
      </w:pPr>
    </w:p>
    <w:p w:rsidR="00685ED4" w:rsidRDefault="00685ED4" w:rsidP="004E1E05">
      <w:pPr>
        <w:spacing w:after="0" w:line="240" w:lineRule="auto"/>
      </w:pPr>
    </w:p>
    <w:p w:rsidR="00270C45" w:rsidRDefault="00A2541E" w:rsidP="00270C45">
      <w:pPr>
        <w:spacing w:after="0" w:line="240" w:lineRule="auto"/>
        <w:rPr>
          <w:sz w:val="20"/>
          <w:szCs w:val="20"/>
        </w:rPr>
      </w:pPr>
      <w:hyperlink r:id="rId95" w:history="1">
        <w:r w:rsidR="00270C45">
          <w:rPr>
            <w:rStyle w:val="Hyperlink"/>
            <w:sz w:val="20"/>
            <w:szCs w:val="20"/>
          </w:rPr>
          <w:t>IAOTEAM-3051</w:t>
        </w:r>
      </w:hyperlink>
      <w:r w:rsidR="00270C45" w:rsidRPr="004369FB">
        <w:rPr>
          <w:sz w:val="20"/>
          <w:szCs w:val="20"/>
        </w:rPr>
        <w:t xml:space="preserve"> (</w:t>
      </w:r>
      <w:r w:rsidR="00270C45">
        <w:rPr>
          <w:sz w:val="20"/>
          <w:szCs w:val="20"/>
        </w:rPr>
        <w:t>Create &amp; Update Std Change request</w:t>
      </w:r>
      <w:r w:rsidR="00270C45" w:rsidRPr="004369FB">
        <w:rPr>
          <w:sz w:val="20"/>
          <w:szCs w:val="20"/>
        </w:rPr>
        <w:t>)</w:t>
      </w:r>
    </w:p>
    <w:p w:rsidR="00270C45" w:rsidRPr="00270C45" w:rsidRDefault="00270C45" w:rsidP="00CF07A0">
      <w:pPr>
        <w:pStyle w:val="ListParagraph"/>
        <w:numPr>
          <w:ilvl w:val="0"/>
          <w:numId w:val="75"/>
        </w:numPr>
        <w:spacing w:after="0" w:line="240" w:lineRule="auto"/>
        <w:rPr>
          <w:sz w:val="20"/>
          <w:szCs w:val="20"/>
        </w:rPr>
      </w:pPr>
      <w:r w:rsidRPr="00270C45">
        <w:rPr>
          <w:sz w:val="20"/>
          <w:szCs w:val="20"/>
        </w:rPr>
        <w:t xml:space="preserve">Implemented new roles:  </w:t>
      </w:r>
      <w:r w:rsidRPr="00270C45">
        <w:rPr>
          <w:b/>
          <w:color w:val="00B050"/>
          <w:sz w:val="20"/>
          <w:szCs w:val="20"/>
        </w:rPr>
        <w:t>common, update-scheduled, update-implement, update-review, update-close</w:t>
      </w:r>
    </w:p>
    <w:p w:rsidR="00685ED4" w:rsidRPr="008D4636" w:rsidRDefault="008D4636" w:rsidP="00CF07A0">
      <w:pPr>
        <w:pStyle w:val="ListParagraph"/>
        <w:numPr>
          <w:ilvl w:val="0"/>
          <w:numId w:val="75"/>
        </w:numPr>
        <w:spacing w:after="0" w:line="240" w:lineRule="auto"/>
        <w:rPr>
          <w:sz w:val="20"/>
          <w:szCs w:val="20"/>
        </w:rPr>
      </w:pPr>
      <w:r w:rsidRPr="008D4636">
        <w:rPr>
          <w:sz w:val="20"/>
          <w:szCs w:val="20"/>
        </w:rPr>
        <w:t xml:space="preserve">Each role uses a distinct tag so </w:t>
      </w:r>
      <w:r w:rsidR="00270C45" w:rsidRPr="008D4636">
        <w:rPr>
          <w:b/>
          <w:sz w:val="20"/>
          <w:szCs w:val="20"/>
        </w:rPr>
        <w:t>Playbook_create_std_change_req.yml</w:t>
      </w:r>
      <w:r w:rsidR="00270C45" w:rsidRPr="008D4636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can </w:t>
      </w:r>
      <w:r w:rsidR="00270C45" w:rsidRPr="008D4636">
        <w:rPr>
          <w:sz w:val="20"/>
          <w:szCs w:val="20"/>
        </w:rPr>
        <w:t>run the desired role.</w:t>
      </w:r>
    </w:p>
    <w:p w:rsidR="00270C45" w:rsidRDefault="00270C45" w:rsidP="00CF07A0">
      <w:pPr>
        <w:pStyle w:val="ListParagraph"/>
        <w:numPr>
          <w:ilvl w:val="0"/>
          <w:numId w:val="75"/>
        </w:numPr>
        <w:spacing w:after="0" w:line="240" w:lineRule="auto"/>
        <w:rPr>
          <w:sz w:val="20"/>
          <w:szCs w:val="20"/>
        </w:rPr>
      </w:pPr>
      <w:r w:rsidRPr="00270C45">
        <w:rPr>
          <w:sz w:val="20"/>
          <w:szCs w:val="20"/>
        </w:rPr>
        <w:t>Ansible Tower</w:t>
      </w:r>
      <w:r w:rsidR="00D511B2">
        <w:rPr>
          <w:sz w:val="20"/>
          <w:szCs w:val="20"/>
        </w:rPr>
        <w:t xml:space="preserve"> (non-prod)</w:t>
      </w:r>
      <w:r w:rsidR="008D4636">
        <w:rPr>
          <w:sz w:val="20"/>
          <w:szCs w:val="20"/>
        </w:rPr>
        <w:t xml:space="preserve"> updates</w:t>
      </w:r>
      <w:r w:rsidRPr="00270C45">
        <w:rPr>
          <w:sz w:val="20"/>
          <w:szCs w:val="20"/>
        </w:rPr>
        <w:t>:</w:t>
      </w:r>
    </w:p>
    <w:p w:rsidR="00270C45" w:rsidRPr="00B870C0" w:rsidRDefault="00D511B2" w:rsidP="00CF07A0">
      <w:pPr>
        <w:pStyle w:val="ListParagraph"/>
        <w:numPr>
          <w:ilvl w:val="1"/>
          <w:numId w:val="75"/>
        </w:numPr>
        <w:spacing w:after="0" w:line="240" w:lineRule="auto"/>
      </w:pPr>
      <w:r w:rsidRPr="00D511B2">
        <w:rPr>
          <w:sz w:val="20"/>
          <w:szCs w:val="20"/>
        </w:rPr>
        <w:t xml:space="preserve">Developed a job template for </w:t>
      </w:r>
      <w:r w:rsidR="00B870C0">
        <w:rPr>
          <w:sz w:val="20"/>
          <w:szCs w:val="20"/>
        </w:rPr>
        <w:t xml:space="preserve">change creation and </w:t>
      </w:r>
      <w:r w:rsidRPr="00D511B2">
        <w:rPr>
          <w:sz w:val="20"/>
          <w:szCs w:val="20"/>
        </w:rPr>
        <w:t xml:space="preserve">each </w:t>
      </w:r>
      <w:r>
        <w:rPr>
          <w:sz w:val="20"/>
          <w:szCs w:val="20"/>
        </w:rPr>
        <w:t xml:space="preserve">state change: </w:t>
      </w:r>
    </w:p>
    <w:p w:rsidR="00B870C0" w:rsidRDefault="00A2541E" w:rsidP="00CF07A0">
      <w:pPr>
        <w:pStyle w:val="ListParagraph"/>
        <w:numPr>
          <w:ilvl w:val="2"/>
          <w:numId w:val="75"/>
        </w:numPr>
        <w:spacing w:after="0" w:line="240" w:lineRule="auto"/>
      </w:pPr>
      <w:hyperlink r:id="rId96" w:anchor="/templates/job_template/621" w:history="1">
        <w:r w:rsidR="00B41131">
          <w:rPr>
            <w:rStyle w:val="Hyperlink"/>
          </w:rPr>
          <w:t>IOAC-SvcNow-CreateStdChg</w:t>
        </w:r>
      </w:hyperlink>
    </w:p>
    <w:p w:rsidR="00B870C0" w:rsidRDefault="00A2541E" w:rsidP="00CF07A0">
      <w:pPr>
        <w:pStyle w:val="ListParagraph"/>
        <w:numPr>
          <w:ilvl w:val="2"/>
          <w:numId w:val="75"/>
        </w:numPr>
        <w:spacing w:after="0" w:line="240" w:lineRule="auto"/>
      </w:pPr>
      <w:hyperlink r:id="rId97" w:anchor="/templates/job_template/652" w:history="1">
        <w:r w:rsidR="00B41131">
          <w:rPr>
            <w:rStyle w:val="Hyperlink"/>
          </w:rPr>
          <w:t>IOAC-SvcNow-UpdateChg_State=SCHEDULED</w:t>
        </w:r>
      </w:hyperlink>
    </w:p>
    <w:p w:rsidR="00B870C0" w:rsidRDefault="00A2541E" w:rsidP="00CF07A0">
      <w:pPr>
        <w:pStyle w:val="ListParagraph"/>
        <w:numPr>
          <w:ilvl w:val="2"/>
          <w:numId w:val="75"/>
        </w:numPr>
        <w:spacing w:after="0" w:line="240" w:lineRule="auto"/>
      </w:pPr>
      <w:hyperlink r:id="rId98" w:history="1">
        <w:r w:rsidR="00B41131">
          <w:rPr>
            <w:rStyle w:val="Hyperlink"/>
          </w:rPr>
          <w:t>IOAC-SvcNow-UpdateChg_State=IMPLEMENT</w:t>
        </w:r>
      </w:hyperlink>
    </w:p>
    <w:p w:rsidR="00B870C0" w:rsidRDefault="00A2541E" w:rsidP="00CF07A0">
      <w:pPr>
        <w:pStyle w:val="ListParagraph"/>
        <w:numPr>
          <w:ilvl w:val="2"/>
          <w:numId w:val="75"/>
        </w:numPr>
        <w:spacing w:after="0" w:line="240" w:lineRule="auto"/>
      </w:pPr>
      <w:hyperlink r:id="rId99" w:anchor="/templates/job_template/655" w:history="1">
        <w:r w:rsidR="00B41131">
          <w:rPr>
            <w:rStyle w:val="Hyperlink"/>
          </w:rPr>
          <w:t>IOAC-SvcNow-UpdateChg_State=REVIEW</w:t>
        </w:r>
      </w:hyperlink>
    </w:p>
    <w:p w:rsidR="00B870C0" w:rsidRDefault="00A2541E" w:rsidP="00CF07A0">
      <w:pPr>
        <w:pStyle w:val="ListParagraph"/>
        <w:numPr>
          <w:ilvl w:val="2"/>
          <w:numId w:val="75"/>
        </w:numPr>
        <w:spacing w:after="0" w:line="240" w:lineRule="auto"/>
      </w:pPr>
      <w:hyperlink r:id="rId100" w:anchor="/templates/job_template/656" w:history="1">
        <w:r w:rsidR="00B41131">
          <w:rPr>
            <w:rStyle w:val="Hyperlink"/>
          </w:rPr>
          <w:t>IOAC-SvcNow-UpdateChg_State=CLOSE</w:t>
        </w:r>
      </w:hyperlink>
    </w:p>
    <w:p w:rsidR="00B870C0" w:rsidRDefault="00B870C0" w:rsidP="00CF07A0">
      <w:pPr>
        <w:pStyle w:val="ListParagraph"/>
        <w:numPr>
          <w:ilvl w:val="1"/>
          <w:numId w:val="75"/>
        </w:numPr>
        <w:spacing w:after="0" w:line="240" w:lineRule="auto"/>
      </w:pPr>
      <w:r>
        <w:t xml:space="preserve">Updated workflow template:  </w:t>
      </w:r>
      <w:hyperlink r:id="rId101" w:anchor="/templates/workflow_job_template/653" w:history="1">
        <w:r w:rsidR="00B41131" w:rsidRPr="00B41131">
          <w:rPr>
            <w:rStyle w:val="Hyperlink"/>
          </w:rPr>
          <w:t>IOAC-Workflow-Create-Update-StdChg</w:t>
        </w:r>
      </w:hyperlink>
      <w:r w:rsidR="00B41131">
        <w:t xml:space="preserve">  c</w:t>
      </w:r>
      <w:r>
        <w:t>alls each job template.</w:t>
      </w:r>
    </w:p>
    <w:p w:rsidR="00B870C0" w:rsidRPr="002A0F59" w:rsidRDefault="00B870C0" w:rsidP="00B870C0">
      <w:pPr>
        <w:spacing w:after="0" w:line="240" w:lineRule="auto"/>
        <w:rPr>
          <w:rFonts w:cstheme="minorHAnsi"/>
          <w:sz w:val="20"/>
          <w:szCs w:val="20"/>
        </w:rPr>
      </w:pPr>
    </w:p>
    <w:p w:rsidR="002A0F59" w:rsidRPr="002A0F59" w:rsidRDefault="002A0F59" w:rsidP="00CF07A0">
      <w:pPr>
        <w:pStyle w:val="ListParagraph"/>
        <w:numPr>
          <w:ilvl w:val="1"/>
          <w:numId w:val="75"/>
        </w:numPr>
        <w:spacing w:after="0" w:line="240" w:lineRule="auto"/>
        <w:rPr>
          <w:rFonts w:cstheme="minorHAnsi"/>
        </w:rPr>
      </w:pPr>
      <w:r w:rsidRPr="002A0F59">
        <w:rPr>
          <w:rFonts w:cstheme="minorHAnsi"/>
        </w:rPr>
        <w:t>Development Test Results (</w:t>
      </w:r>
      <w:hyperlink r:id="rId102" w:history="1">
        <w:r w:rsidRPr="002A0F59">
          <w:rPr>
            <w:rStyle w:val="Hyperlink"/>
            <w:rFonts w:cstheme="minorHAnsi"/>
          </w:rPr>
          <w:t>SvcNow Dev</w:t>
        </w:r>
      </w:hyperlink>
      <w:r w:rsidRPr="002A0F59">
        <w:rPr>
          <w:rFonts w:cstheme="minorHAnsi"/>
        </w:rPr>
        <w:t>)</w:t>
      </w:r>
    </w:p>
    <w:p w:rsidR="002A0F59" w:rsidRDefault="00B870C0" w:rsidP="00CF07A0">
      <w:pPr>
        <w:pStyle w:val="ListParagraph"/>
        <w:numPr>
          <w:ilvl w:val="2"/>
          <w:numId w:val="75"/>
        </w:numPr>
        <w:spacing w:after="0" w:line="240" w:lineRule="auto"/>
        <w:rPr>
          <w:rFonts w:cstheme="minorHAnsi"/>
        </w:rPr>
      </w:pPr>
      <w:r w:rsidRPr="002A0F59">
        <w:rPr>
          <w:rFonts w:cstheme="minorHAnsi"/>
        </w:rPr>
        <w:t xml:space="preserve">Successfully </w:t>
      </w:r>
      <w:r w:rsidR="002A0F59" w:rsidRPr="002A0F59">
        <w:rPr>
          <w:rFonts w:cstheme="minorHAnsi"/>
        </w:rPr>
        <w:t xml:space="preserve">created standard change request </w:t>
      </w:r>
      <w:hyperlink r:id="rId103" w:history="1">
        <w:r w:rsidR="002A0F59" w:rsidRPr="002A0F59">
          <w:rPr>
            <w:rStyle w:val="Hyperlink"/>
            <w:rFonts w:cstheme="minorHAnsi"/>
          </w:rPr>
          <w:t>CHG0049428</w:t>
        </w:r>
      </w:hyperlink>
      <w:r w:rsidR="002A0F59" w:rsidRPr="002A0F59">
        <w:rPr>
          <w:rFonts w:cstheme="minorHAnsi"/>
        </w:rPr>
        <w:t xml:space="preserve"> </w:t>
      </w:r>
    </w:p>
    <w:p w:rsidR="002A0F59" w:rsidRDefault="002A0F59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State updates:  </w:t>
      </w:r>
      <w:r w:rsidRPr="002A0F59">
        <w:rPr>
          <w:rFonts w:cstheme="minorHAnsi"/>
          <w:color w:val="00B0F0"/>
        </w:rPr>
        <w:t>New</w:t>
      </w:r>
      <w:r w:rsidRPr="002A0F59">
        <w:rPr>
          <w:rFonts w:cstheme="minorHAnsi"/>
          <w:b/>
          <w:color w:val="000000" w:themeColor="text1"/>
        </w:rPr>
        <w:sym w:font="Wingdings" w:char="F0E0"/>
      </w:r>
      <w:r w:rsidRPr="002A0F59">
        <w:rPr>
          <w:rFonts w:cstheme="minorHAnsi"/>
          <w:color w:val="00B0F0"/>
        </w:rPr>
        <w:t>Scheduled</w:t>
      </w:r>
      <w:r w:rsidRPr="002A0F59">
        <w:rPr>
          <w:rFonts w:cstheme="minorHAnsi"/>
          <w:b/>
          <w:color w:val="000000" w:themeColor="text1"/>
        </w:rPr>
        <w:sym w:font="Wingdings" w:char="F0E0"/>
      </w:r>
      <w:r w:rsidRPr="002A0F59">
        <w:rPr>
          <w:rFonts w:cstheme="minorHAnsi"/>
          <w:color w:val="00B0F0"/>
        </w:rPr>
        <w:t>Implemented</w:t>
      </w:r>
      <w:r w:rsidRPr="002A0F59">
        <w:rPr>
          <w:rFonts w:cstheme="minorHAnsi"/>
          <w:color w:val="000000" w:themeColor="text1"/>
        </w:rPr>
        <w:sym w:font="Wingdings" w:char="F0E0"/>
      </w:r>
      <w:r w:rsidRPr="002A0F59">
        <w:rPr>
          <w:rFonts w:cstheme="minorHAnsi"/>
          <w:color w:val="00B0F0"/>
        </w:rPr>
        <w:t>Review</w:t>
      </w:r>
      <w:r w:rsidRPr="002A0F59">
        <w:rPr>
          <w:rFonts w:cstheme="minorHAnsi"/>
          <w:color w:val="000000" w:themeColor="text1"/>
        </w:rPr>
        <w:sym w:font="Wingdings" w:char="F0E0"/>
      </w:r>
      <w:r w:rsidRPr="002A0F59">
        <w:rPr>
          <w:rFonts w:cstheme="minorHAnsi"/>
          <w:color w:val="00B0F0"/>
        </w:rPr>
        <w:t>Close</w:t>
      </w:r>
    </w:p>
    <w:p w:rsidR="002A0F59" w:rsidRPr="002A0F59" w:rsidRDefault="002A0F59" w:rsidP="00CF07A0">
      <w:pPr>
        <w:pStyle w:val="ListParagraph"/>
        <w:numPr>
          <w:ilvl w:val="2"/>
          <w:numId w:val="7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All </w:t>
      </w:r>
      <w:r w:rsidR="00F0154A" w:rsidRPr="002A0F59">
        <w:rPr>
          <w:rFonts w:cstheme="minorHAnsi"/>
        </w:rPr>
        <w:t xml:space="preserve">change request </w:t>
      </w:r>
      <w:r w:rsidR="00F0154A">
        <w:rPr>
          <w:rFonts w:cstheme="minorHAnsi"/>
        </w:rPr>
        <w:t xml:space="preserve">elements </w:t>
      </w:r>
      <w:r>
        <w:rPr>
          <w:rFonts w:cstheme="minorHAnsi"/>
        </w:rPr>
        <w:t xml:space="preserve">and </w:t>
      </w:r>
      <w:r w:rsidR="00F0154A">
        <w:rPr>
          <w:rFonts w:cstheme="minorHAnsi"/>
        </w:rPr>
        <w:t>s</w:t>
      </w:r>
      <w:r>
        <w:rPr>
          <w:rFonts w:cstheme="minorHAnsi"/>
        </w:rPr>
        <w:t>tate changes look as expected.</w:t>
      </w:r>
    </w:p>
    <w:p w:rsidR="002A0F59" w:rsidRPr="002A0F59" w:rsidRDefault="00FF13F0" w:rsidP="00CF07A0">
      <w:pPr>
        <w:pStyle w:val="ListParagraph"/>
        <w:numPr>
          <w:ilvl w:val="2"/>
          <w:numId w:val="7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Input for Std </w:t>
      </w:r>
      <w:r w:rsidR="002A0F59">
        <w:rPr>
          <w:rFonts w:cstheme="minorHAnsi"/>
        </w:rPr>
        <w:t>Change</w:t>
      </w:r>
      <w:r w:rsidR="002A0F59" w:rsidRPr="002A0F59">
        <w:rPr>
          <w:rFonts w:cstheme="minorHAnsi"/>
        </w:rPr>
        <w:t>:</w:t>
      </w:r>
    </w:p>
    <w:p w:rsidR="002A0F59" w:rsidRPr="00FF13F0" w:rsidRDefault="002A0F59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b/>
          <w:sz w:val="20"/>
        </w:rPr>
      </w:pPr>
      <w:r w:rsidRPr="00FF13F0">
        <w:rPr>
          <w:rFonts w:cstheme="minorHAnsi"/>
          <w:sz w:val="20"/>
        </w:rPr>
        <w:t xml:space="preserve">Std Change Template: </w:t>
      </w:r>
      <w:r w:rsidRPr="00FF13F0">
        <w:rPr>
          <w:rFonts w:cstheme="minorHAnsi"/>
          <w:b/>
          <w:sz w:val="20"/>
        </w:rPr>
        <w:t>AHS Ops - VMWare - DataStore Addition or Removal</w:t>
      </w:r>
    </w:p>
    <w:p w:rsidR="002A0F59" w:rsidRPr="00FF13F0" w:rsidRDefault="002A0F59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t>std_chng_template_sys_id: ca6f469b1b284490e2128550cd4bcb07</w:t>
      </w:r>
    </w:p>
    <w:p w:rsidR="002A0F59" w:rsidRPr="00FF13F0" w:rsidRDefault="00743C5B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lastRenderedPageBreak/>
        <w:t>u_company: The TJX Companies</w:t>
      </w:r>
    </w:p>
    <w:p w:rsidR="002A0F59" w:rsidRPr="00FF13F0" w:rsidRDefault="002A0F59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t>u_where_to</w:t>
      </w:r>
      <w:r w:rsidR="00743C5B" w:rsidRPr="00FF13F0">
        <w:rPr>
          <w:rFonts w:cstheme="minorHAnsi"/>
          <w:sz w:val="20"/>
        </w:rPr>
        <w:t>_implement: Corporate</w:t>
      </w:r>
    </w:p>
    <w:p w:rsidR="002A0F59" w:rsidRPr="00FF13F0" w:rsidRDefault="00743C5B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t>u_update_to_ci_req_new: No</w:t>
      </w:r>
      <w:r w:rsidR="002A0F59" w:rsidRPr="00FF13F0">
        <w:rPr>
          <w:rFonts w:cstheme="minorHAnsi"/>
          <w:sz w:val="20"/>
        </w:rPr>
        <w:t xml:space="preserve">               </w:t>
      </w:r>
    </w:p>
    <w:p w:rsidR="002A0F59" w:rsidRPr="00FF13F0" w:rsidRDefault="00743C5B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t>u_it_svp: Larry Foster</w:t>
      </w:r>
    </w:p>
    <w:p w:rsidR="002A0F59" w:rsidRPr="00FF13F0" w:rsidRDefault="002A0F59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t>start_date: 2020-03-23 08:00:00</w:t>
      </w:r>
    </w:p>
    <w:p w:rsidR="002A0F59" w:rsidRPr="00FF13F0" w:rsidRDefault="002A0F59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t xml:space="preserve">end_date: </w:t>
      </w:r>
      <w:r w:rsidR="00743C5B" w:rsidRPr="00FF13F0">
        <w:rPr>
          <w:rFonts w:cstheme="minorHAnsi"/>
          <w:sz w:val="20"/>
        </w:rPr>
        <w:t>2020-03-27 09:00:00</w:t>
      </w:r>
    </w:p>
    <w:p w:rsidR="002A0F59" w:rsidRPr="00FF13F0" w:rsidRDefault="002A0F59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t>work_notes: "Standard change request created by Ansible"</w:t>
      </w:r>
    </w:p>
    <w:p w:rsidR="00743C5B" w:rsidRDefault="00FF13F0" w:rsidP="00CF07A0">
      <w:pPr>
        <w:pStyle w:val="ListParagraph"/>
        <w:numPr>
          <w:ilvl w:val="2"/>
          <w:numId w:val="7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Input for </w:t>
      </w:r>
      <w:r w:rsidR="00743C5B">
        <w:rPr>
          <w:rFonts w:cstheme="minorHAnsi"/>
        </w:rPr>
        <w:t xml:space="preserve">State change to </w:t>
      </w:r>
      <w:r w:rsidR="00743C5B" w:rsidRPr="00743C5B">
        <w:rPr>
          <w:rFonts w:cstheme="minorHAnsi"/>
          <w:b/>
        </w:rPr>
        <w:t>Scheduled</w:t>
      </w:r>
      <w:r w:rsidR="00743C5B">
        <w:rPr>
          <w:rFonts w:cstheme="minorHAnsi"/>
        </w:rPr>
        <w:t>:</w:t>
      </w:r>
    </w:p>
    <w:p w:rsidR="00743C5B" w:rsidRPr="00FF13F0" w:rsidRDefault="00743C5B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t>work_notes: Moving to 'Scheduled' state.  Assigning to Abhijit Roy</w:t>
      </w:r>
    </w:p>
    <w:p w:rsidR="00743C5B" w:rsidRPr="00FF13F0" w:rsidRDefault="00743C5B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</w:rPr>
      </w:pPr>
      <w:r w:rsidRPr="00FF13F0">
        <w:rPr>
          <w:rFonts w:cstheme="minorHAnsi"/>
          <w:sz w:val="20"/>
        </w:rPr>
        <w:t>assigned_to: abh00063</w:t>
      </w:r>
    </w:p>
    <w:p w:rsidR="00FF13F0" w:rsidRDefault="00FF13F0" w:rsidP="00CF07A0">
      <w:pPr>
        <w:pStyle w:val="ListParagraph"/>
        <w:numPr>
          <w:ilvl w:val="2"/>
          <w:numId w:val="7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Input for State change to </w:t>
      </w:r>
      <w:r w:rsidRPr="00743C5B">
        <w:rPr>
          <w:rFonts w:cstheme="minorHAnsi"/>
          <w:b/>
        </w:rPr>
        <w:t>Implemented</w:t>
      </w:r>
      <w:r>
        <w:rPr>
          <w:rFonts w:cstheme="minorHAnsi"/>
        </w:rPr>
        <w:t>:</w:t>
      </w:r>
    </w:p>
    <w:p w:rsidR="00FF13F0" w:rsidRDefault="00FF13F0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</w:rPr>
      </w:pPr>
      <w:r w:rsidRPr="00743C5B">
        <w:rPr>
          <w:rFonts w:cstheme="minorHAnsi"/>
        </w:rPr>
        <w:t>work_notes:</w:t>
      </w:r>
      <w:r>
        <w:rPr>
          <w:rFonts w:cstheme="minorHAnsi"/>
        </w:rPr>
        <w:t xml:space="preserve"> Moving to 'Implement' state</w:t>
      </w:r>
    </w:p>
    <w:p w:rsidR="00FF13F0" w:rsidRDefault="00FF13F0" w:rsidP="00CF07A0">
      <w:pPr>
        <w:pStyle w:val="ListParagraph"/>
        <w:numPr>
          <w:ilvl w:val="2"/>
          <w:numId w:val="7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Input for State change to </w:t>
      </w:r>
      <w:r>
        <w:rPr>
          <w:rFonts w:cstheme="minorHAnsi"/>
          <w:b/>
        </w:rPr>
        <w:t>Review</w:t>
      </w:r>
      <w:r>
        <w:rPr>
          <w:rFonts w:cstheme="minorHAnsi"/>
        </w:rPr>
        <w:t>:</w:t>
      </w:r>
    </w:p>
    <w:p w:rsidR="00FF13F0" w:rsidRPr="00FF13F0" w:rsidRDefault="00FF13F0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  <w:szCs w:val="20"/>
        </w:rPr>
      </w:pPr>
      <w:r w:rsidRPr="00FF13F0">
        <w:rPr>
          <w:rFonts w:cstheme="minorHAnsi"/>
          <w:sz w:val="20"/>
          <w:szCs w:val="20"/>
        </w:rPr>
        <w:t>work_notes: Moving to 'Review' state</w:t>
      </w:r>
    </w:p>
    <w:p w:rsidR="00FF13F0" w:rsidRPr="00FF13F0" w:rsidRDefault="00FF13F0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  <w:szCs w:val="20"/>
        </w:rPr>
      </w:pPr>
      <w:r w:rsidRPr="00FF13F0">
        <w:rPr>
          <w:rFonts w:cstheme="minorHAnsi"/>
          <w:sz w:val="20"/>
          <w:szCs w:val="20"/>
        </w:rPr>
        <w:t>work_start: 2020-03-24 08:02:12</w:t>
      </w:r>
    </w:p>
    <w:p w:rsidR="00FF13F0" w:rsidRPr="00FF13F0" w:rsidRDefault="00FF13F0" w:rsidP="00CF07A0">
      <w:pPr>
        <w:pStyle w:val="ListParagraph"/>
        <w:numPr>
          <w:ilvl w:val="3"/>
          <w:numId w:val="75"/>
        </w:numPr>
        <w:spacing w:after="0" w:line="240" w:lineRule="auto"/>
        <w:rPr>
          <w:rFonts w:cstheme="minorHAnsi"/>
          <w:sz w:val="20"/>
          <w:szCs w:val="20"/>
        </w:rPr>
      </w:pPr>
      <w:r w:rsidRPr="00FF13F0">
        <w:rPr>
          <w:rFonts w:cstheme="minorHAnsi"/>
          <w:sz w:val="20"/>
          <w:szCs w:val="20"/>
        </w:rPr>
        <w:t>work_end:  2020-03-27 08:30:00</w:t>
      </w:r>
    </w:p>
    <w:p w:rsidR="00FF13F0" w:rsidRDefault="00FF13F0" w:rsidP="00CF07A0">
      <w:pPr>
        <w:pStyle w:val="ListParagraph"/>
        <w:numPr>
          <w:ilvl w:val="2"/>
          <w:numId w:val="7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Input for State change to </w:t>
      </w:r>
      <w:r>
        <w:rPr>
          <w:rFonts w:cstheme="minorHAnsi"/>
          <w:b/>
        </w:rPr>
        <w:t>Close</w:t>
      </w:r>
      <w:r>
        <w:rPr>
          <w:rFonts w:cstheme="minorHAnsi"/>
        </w:rPr>
        <w:t>:</w:t>
      </w:r>
    </w:p>
    <w:p w:rsidR="00FF13F0" w:rsidRPr="00743C5B" w:rsidRDefault="00FF13F0" w:rsidP="00CF07A0">
      <w:pPr>
        <w:pStyle w:val="ListParagraph"/>
        <w:numPr>
          <w:ilvl w:val="3"/>
          <w:numId w:val="7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close_code: Successful Change</w:t>
      </w:r>
    </w:p>
    <w:p w:rsidR="00FF13F0" w:rsidRPr="00743C5B" w:rsidRDefault="00FF13F0" w:rsidP="00CF07A0">
      <w:pPr>
        <w:pStyle w:val="ListParagraph"/>
        <w:numPr>
          <w:ilvl w:val="3"/>
          <w:numId w:val="75"/>
        </w:numPr>
        <w:spacing w:after="0" w:line="240" w:lineRule="auto"/>
        <w:rPr>
          <w:sz w:val="20"/>
          <w:szCs w:val="20"/>
        </w:rPr>
      </w:pPr>
      <w:r w:rsidRPr="00743C5B">
        <w:rPr>
          <w:sz w:val="20"/>
          <w:szCs w:val="20"/>
        </w:rPr>
        <w:t xml:space="preserve">close_note: </w:t>
      </w:r>
      <w:r>
        <w:rPr>
          <w:sz w:val="20"/>
          <w:szCs w:val="20"/>
        </w:rPr>
        <w:t>Implemented change successfully</w:t>
      </w:r>
    </w:p>
    <w:p w:rsidR="00FF13F0" w:rsidRPr="00743C5B" w:rsidRDefault="00FF13F0" w:rsidP="00CF07A0">
      <w:pPr>
        <w:pStyle w:val="ListParagraph"/>
        <w:numPr>
          <w:ilvl w:val="3"/>
          <w:numId w:val="75"/>
        </w:numPr>
        <w:spacing w:after="0" w:line="240" w:lineRule="auto"/>
        <w:rPr>
          <w:sz w:val="20"/>
          <w:szCs w:val="20"/>
        </w:rPr>
      </w:pPr>
      <w:r w:rsidRPr="00743C5B">
        <w:rPr>
          <w:sz w:val="20"/>
          <w:szCs w:val="20"/>
        </w:rPr>
        <w:t>work_n</w:t>
      </w:r>
      <w:r>
        <w:rPr>
          <w:sz w:val="20"/>
          <w:szCs w:val="20"/>
        </w:rPr>
        <w:t>otes: Change request completed</w:t>
      </w:r>
    </w:p>
    <w:p w:rsidR="002A2A83" w:rsidRDefault="002A2A83" w:rsidP="004E1E05">
      <w:pPr>
        <w:spacing w:after="0" w:line="240" w:lineRule="auto"/>
      </w:pPr>
    </w:p>
    <w:p w:rsidR="003A46C9" w:rsidRDefault="003A46C9" w:rsidP="004E1E05">
      <w:pPr>
        <w:spacing w:after="0" w:line="240" w:lineRule="auto"/>
      </w:pPr>
    </w:p>
    <w:p w:rsidR="00ED00D8" w:rsidRPr="00ED00D8" w:rsidRDefault="00ED00D8" w:rsidP="00ED00D8">
      <w:pPr>
        <w:shd w:val="clear" w:color="auto" w:fill="000000" w:themeFill="text1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Wednes</w:t>
      </w:r>
      <w:r w:rsidRPr="00ED00D8">
        <w:rPr>
          <w:b/>
          <w:color w:val="FF0000"/>
        </w:rPr>
        <w:t xml:space="preserve">day March </w:t>
      </w:r>
      <w:r w:rsidR="005708DA">
        <w:rPr>
          <w:b/>
          <w:color w:val="FF0000"/>
        </w:rPr>
        <w:t>4</w:t>
      </w:r>
    </w:p>
    <w:p w:rsidR="00ED00D8" w:rsidRDefault="00827472" w:rsidP="004E1E05">
      <w:pPr>
        <w:spacing w:after="0" w:line="240" w:lineRule="auto"/>
      </w:pPr>
      <w:r>
        <w:t>ServiceNow Sync up meeting:  Jim and Ram</w:t>
      </w:r>
    </w:p>
    <w:p w:rsidR="00827472" w:rsidRDefault="00827472" w:rsidP="00CF07A0">
      <w:pPr>
        <w:pStyle w:val="ListParagraph"/>
        <w:numPr>
          <w:ilvl w:val="0"/>
          <w:numId w:val="76"/>
        </w:numPr>
        <w:spacing w:after="0" w:line="240" w:lineRule="auto"/>
      </w:pPr>
      <w:r>
        <w:t xml:space="preserve">Ran through workflow </w:t>
      </w:r>
      <w:hyperlink r:id="rId104" w:anchor="/templates/workflow_job_template/653" w:history="1">
        <w:r>
          <w:rPr>
            <w:rStyle w:val="Hyperlink"/>
          </w:rPr>
          <w:t>IOAC-Workflow-Create-Update-StdChg-Jim</w:t>
        </w:r>
      </w:hyperlink>
      <w:r>
        <w:t xml:space="preserve"> to create &amp; update std change: </w:t>
      </w:r>
      <w:hyperlink r:id="rId105" w:history="1">
        <w:r>
          <w:rPr>
            <w:rStyle w:val="Hyperlink"/>
          </w:rPr>
          <w:t>CHG0049431</w:t>
        </w:r>
      </w:hyperlink>
    </w:p>
    <w:p w:rsidR="00827472" w:rsidRDefault="00827472" w:rsidP="00CF07A0">
      <w:pPr>
        <w:pStyle w:val="ListParagraph"/>
        <w:numPr>
          <w:ilvl w:val="0"/>
          <w:numId w:val="76"/>
        </w:numPr>
        <w:spacing w:after="0" w:line="240" w:lineRule="auto"/>
      </w:pPr>
      <w:r>
        <w:t>Ram noticed that ‘</w:t>
      </w:r>
      <w:r w:rsidRPr="00827472">
        <w:rPr>
          <w:b/>
          <w:color w:val="2F5496" w:themeColor="accent5" w:themeShade="BF"/>
        </w:rPr>
        <w:t>close_notes</w:t>
      </w:r>
      <w:r>
        <w:t xml:space="preserve">’ was blank in the output. </w:t>
      </w:r>
    </w:p>
    <w:p w:rsidR="00827472" w:rsidRDefault="00827472" w:rsidP="00CF07A0">
      <w:pPr>
        <w:pStyle w:val="ListParagraph"/>
        <w:numPr>
          <w:ilvl w:val="0"/>
          <w:numId w:val="76"/>
        </w:numPr>
        <w:spacing w:after="0" w:line="240" w:lineRule="auto"/>
      </w:pPr>
      <w:r>
        <w:t>I corrected the issue (misspelled variable) in Ansible Tower and in playbook.</w:t>
      </w:r>
    </w:p>
    <w:p w:rsidR="00827472" w:rsidRDefault="00827472" w:rsidP="00CF07A0">
      <w:pPr>
        <w:pStyle w:val="ListParagraph"/>
        <w:numPr>
          <w:ilvl w:val="0"/>
          <w:numId w:val="76"/>
        </w:numPr>
        <w:spacing w:after="0" w:line="240" w:lineRule="auto"/>
      </w:pPr>
      <w:r>
        <w:t>Successful rerun!</w:t>
      </w:r>
    </w:p>
    <w:p w:rsidR="00827472" w:rsidRDefault="00827472" w:rsidP="004E1E05">
      <w:pPr>
        <w:spacing w:after="0" w:line="240" w:lineRule="auto"/>
      </w:pPr>
    </w:p>
    <w:p w:rsidR="00ED00D8" w:rsidRPr="00ED00D8" w:rsidRDefault="00ED00D8" w:rsidP="00ED00D8">
      <w:pPr>
        <w:shd w:val="clear" w:color="auto" w:fill="000000" w:themeFill="text1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Thurs</w:t>
      </w:r>
      <w:r w:rsidRPr="00ED00D8">
        <w:rPr>
          <w:b/>
          <w:color w:val="FF0000"/>
        </w:rPr>
        <w:t xml:space="preserve">day March </w:t>
      </w:r>
      <w:r w:rsidR="005708DA">
        <w:rPr>
          <w:b/>
          <w:color w:val="FF0000"/>
        </w:rPr>
        <w:t>5</w:t>
      </w:r>
    </w:p>
    <w:p w:rsidR="00ED00D8" w:rsidRDefault="00ED00D8" w:rsidP="004E1E05">
      <w:pPr>
        <w:spacing w:after="0" w:line="240" w:lineRule="auto"/>
      </w:pPr>
    </w:p>
    <w:p w:rsidR="00F1379B" w:rsidRDefault="00F1379B" w:rsidP="004E1E05">
      <w:pPr>
        <w:spacing w:after="0" w:line="240" w:lineRule="auto"/>
      </w:pPr>
      <w:r>
        <w:t>ServiceNow Sync up meeting</w:t>
      </w:r>
    </w:p>
    <w:p w:rsidR="00564FA3" w:rsidRDefault="00564FA3" w:rsidP="004E1E05">
      <w:pPr>
        <w:spacing w:after="0" w:line="240" w:lineRule="auto"/>
      </w:pPr>
    </w:p>
    <w:p w:rsidR="00564FA3" w:rsidRDefault="00564FA3" w:rsidP="004E1E05">
      <w:pPr>
        <w:spacing w:after="0" w:line="240" w:lineRule="auto"/>
      </w:pPr>
      <w:r>
        <w:t>Discussed UAT testing plan for Create Std Change</w:t>
      </w:r>
    </w:p>
    <w:p w:rsidR="00564FA3" w:rsidRDefault="00564FA3" w:rsidP="004E1E05">
      <w:pPr>
        <w:spacing w:after="0" w:line="240" w:lineRule="auto"/>
      </w:pPr>
    </w:p>
    <w:p w:rsidR="00564FA3" w:rsidRDefault="007C5B5C" w:rsidP="004E1E05">
      <w:pPr>
        <w:spacing w:after="0" w:line="240" w:lineRule="auto"/>
      </w:pPr>
      <w:r>
        <w:t>For Sindhu: C</w:t>
      </w:r>
      <w:r w:rsidR="00564FA3">
        <w:t>ancel</w:t>
      </w:r>
      <w:r>
        <w:t>ed</w:t>
      </w:r>
      <w:r w:rsidR="00564FA3">
        <w:t xml:space="preserve"> requests in ServiceNow prod (created for test purposes)</w:t>
      </w:r>
    </w:p>
    <w:p w:rsidR="007C5B5C" w:rsidRDefault="007C5B5C" w:rsidP="004E1E05">
      <w:pPr>
        <w:spacing w:after="0" w:line="240" w:lineRule="auto"/>
      </w:pPr>
    </w:p>
    <w:p w:rsidR="007C5B5C" w:rsidRDefault="007C5B5C" w:rsidP="004E1E05">
      <w:pPr>
        <w:spacing w:after="0" w:line="240" w:lineRule="auto"/>
      </w:pPr>
      <w:r>
        <w:t>Sprint 3 retrospective</w:t>
      </w:r>
    </w:p>
    <w:p w:rsidR="007C5B5C" w:rsidRDefault="007C5B5C" w:rsidP="004E1E05">
      <w:pPr>
        <w:spacing w:after="0" w:line="240" w:lineRule="auto"/>
      </w:pPr>
    </w:p>
    <w:p w:rsidR="007C5B5C" w:rsidRDefault="00A2541E" w:rsidP="007C5B5C">
      <w:pPr>
        <w:spacing w:after="0" w:line="240" w:lineRule="auto"/>
        <w:rPr>
          <w:sz w:val="20"/>
          <w:szCs w:val="20"/>
        </w:rPr>
      </w:pPr>
      <w:hyperlink r:id="rId106" w:history="1">
        <w:r w:rsidR="007C5B5C">
          <w:rPr>
            <w:rStyle w:val="Hyperlink"/>
            <w:sz w:val="20"/>
            <w:szCs w:val="20"/>
          </w:rPr>
          <w:t>IAOTEAM-3051</w:t>
        </w:r>
      </w:hyperlink>
      <w:r w:rsidR="007C5B5C" w:rsidRPr="004369FB">
        <w:rPr>
          <w:sz w:val="20"/>
          <w:szCs w:val="20"/>
        </w:rPr>
        <w:t xml:space="preserve"> (</w:t>
      </w:r>
      <w:r w:rsidR="007C5B5C">
        <w:rPr>
          <w:sz w:val="20"/>
          <w:szCs w:val="20"/>
        </w:rPr>
        <w:t>Create &amp; Update Std Change request</w:t>
      </w:r>
      <w:r w:rsidR="007C5B5C" w:rsidRPr="004369FB">
        <w:rPr>
          <w:sz w:val="20"/>
          <w:szCs w:val="20"/>
        </w:rPr>
        <w:t>)</w:t>
      </w:r>
    </w:p>
    <w:p w:rsidR="00EA3953" w:rsidRDefault="00EA3953" w:rsidP="00CF07A0">
      <w:pPr>
        <w:pStyle w:val="ListParagraph"/>
        <w:numPr>
          <w:ilvl w:val="0"/>
          <w:numId w:val="77"/>
        </w:numPr>
        <w:spacing w:after="0" w:line="240" w:lineRule="auto"/>
      </w:pPr>
      <w:r>
        <w:t>Playbook code update:  We now convert input dates (</w:t>
      </w:r>
      <w:r w:rsidRPr="00EA3953">
        <w:rPr>
          <w:color w:val="00B0F0"/>
        </w:rPr>
        <w:t>start_date, end_date, work_start, work_end</w:t>
      </w:r>
      <w:r>
        <w:t xml:space="preserve">) to GMT time prior to passing to API.   </w:t>
      </w:r>
    </w:p>
    <w:p w:rsidR="00EA3953" w:rsidRDefault="00A32CC9" w:rsidP="00CF07A0">
      <w:pPr>
        <w:pStyle w:val="ListParagraph"/>
        <w:numPr>
          <w:ilvl w:val="0"/>
          <w:numId w:val="77"/>
        </w:numPr>
        <w:spacing w:after="0" w:line="240" w:lineRule="auto"/>
      </w:pPr>
      <w:r>
        <w:t>D</w:t>
      </w:r>
      <w:r w:rsidR="00EA3953">
        <w:t>atetime values look correct from our side but Snow UI times are off by 1 hour each.   Notified Snow team.</w:t>
      </w:r>
    </w:p>
    <w:p w:rsidR="001E14BF" w:rsidRDefault="00EA3953" w:rsidP="00CF07A0">
      <w:pPr>
        <w:pStyle w:val="ListParagraph"/>
        <w:numPr>
          <w:ilvl w:val="0"/>
          <w:numId w:val="77"/>
        </w:numPr>
        <w:spacing w:after="0" w:line="240" w:lineRule="auto"/>
      </w:pPr>
      <w:r>
        <w:t xml:space="preserve">Final test in DEV:  </w:t>
      </w:r>
      <w:r w:rsidR="004F2D48">
        <w:t xml:space="preserve">Created std change request </w:t>
      </w:r>
      <w:hyperlink r:id="rId107" w:history="1">
        <w:r w:rsidR="001E14BF">
          <w:rPr>
            <w:rStyle w:val="Hyperlink"/>
          </w:rPr>
          <w:t>CHG0049443</w:t>
        </w:r>
      </w:hyperlink>
      <w:r w:rsidR="001E14BF">
        <w:t xml:space="preserve"> and set all required states.  Reviewed by Priya.   Thumbs up to start UAT testing.</w:t>
      </w:r>
    </w:p>
    <w:p w:rsidR="00EA3953" w:rsidRDefault="00EA3953" w:rsidP="00CF07A0">
      <w:pPr>
        <w:pStyle w:val="ListParagraph"/>
        <w:numPr>
          <w:ilvl w:val="0"/>
          <w:numId w:val="77"/>
        </w:numPr>
        <w:spacing w:after="0" w:line="240" w:lineRule="auto"/>
      </w:pPr>
      <w:r>
        <w:t>Updated playbook to point at UAT.</w:t>
      </w:r>
    </w:p>
    <w:p w:rsidR="00564FA3" w:rsidRDefault="00EA3953" w:rsidP="00CF07A0">
      <w:pPr>
        <w:pStyle w:val="ListParagraph"/>
        <w:numPr>
          <w:ilvl w:val="0"/>
          <w:numId w:val="77"/>
        </w:numPr>
        <w:spacing w:after="0" w:line="240" w:lineRule="auto"/>
      </w:pPr>
      <w:r>
        <w:t xml:space="preserve">UAT testing: Created std change request </w:t>
      </w:r>
      <w:hyperlink r:id="rId108" w:history="1">
        <w:r>
          <w:rPr>
            <w:rStyle w:val="Hyperlink"/>
          </w:rPr>
          <w:t>CHG0049443</w:t>
        </w:r>
      </w:hyperlink>
      <w:r>
        <w:t xml:space="preserve"> in UAT. </w:t>
      </w:r>
    </w:p>
    <w:p w:rsidR="00564FA3" w:rsidRDefault="00564FA3" w:rsidP="004E1E05">
      <w:pPr>
        <w:spacing w:after="0" w:line="240" w:lineRule="auto"/>
      </w:pPr>
    </w:p>
    <w:p w:rsidR="00ED00D8" w:rsidRPr="00ED00D8" w:rsidRDefault="00ED00D8" w:rsidP="00ED00D8">
      <w:pPr>
        <w:shd w:val="clear" w:color="auto" w:fill="000000" w:themeFill="text1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Fri</w:t>
      </w:r>
      <w:r w:rsidRPr="00ED00D8">
        <w:rPr>
          <w:b/>
          <w:color w:val="FF0000"/>
        </w:rPr>
        <w:t xml:space="preserve">day March </w:t>
      </w:r>
      <w:r w:rsidR="005708DA">
        <w:rPr>
          <w:b/>
          <w:color w:val="FF0000"/>
        </w:rPr>
        <w:t>6</w:t>
      </w:r>
    </w:p>
    <w:p w:rsidR="00ED00D8" w:rsidRDefault="00ED00D8" w:rsidP="004E1E05">
      <w:pPr>
        <w:spacing w:after="0" w:line="240" w:lineRule="auto"/>
      </w:pPr>
    </w:p>
    <w:p w:rsidR="00ED00D8" w:rsidRDefault="00A32CC9" w:rsidP="004E1E05">
      <w:pPr>
        <w:spacing w:after="0" w:line="240" w:lineRule="auto"/>
      </w:pPr>
      <w:r>
        <w:t>Times sheets submitted:  Artemis</w:t>
      </w:r>
    </w:p>
    <w:p w:rsidR="00A32CC9" w:rsidRDefault="00A32CC9" w:rsidP="004E1E05">
      <w:pPr>
        <w:spacing w:after="0" w:line="240" w:lineRule="auto"/>
      </w:pPr>
    </w:p>
    <w:p w:rsidR="00F1379B" w:rsidRDefault="00F1379B" w:rsidP="004E1E05">
      <w:pPr>
        <w:spacing w:after="0" w:line="240" w:lineRule="auto"/>
      </w:pPr>
      <w:r>
        <w:t xml:space="preserve">ServiceNow Sync up meeting:  </w:t>
      </w:r>
      <w:r w:rsidRPr="00F1379B">
        <w:rPr>
          <w:color w:val="00B0F0"/>
        </w:rPr>
        <w:t>Priya, Sindhu, Ram, Chandra, me</w:t>
      </w:r>
    </w:p>
    <w:p w:rsidR="00F1379B" w:rsidRDefault="00F1379B" w:rsidP="00CF07A0">
      <w:pPr>
        <w:pStyle w:val="ListParagraph"/>
        <w:numPr>
          <w:ilvl w:val="0"/>
          <w:numId w:val="78"/>
        </w:numPr>
        <w:spacing w:after="0" w:line="240" w:lineRule="auto"/>
      </w:pPr>
      <w:r>
        <w:t>Worked through the timezone issue.  Our code will produce wrong dates when the current date is in one time (e.g. daylight savings) and a given start date is in another period (e.g. standard time).</w:t>
      </w:r>
      <w:r w:rsidR="00C83BA6">
        <w:t xml:space="preserve"> </w:t>
      </w:r>
    </w:p>
    <w:p w:rsidR="00C83BA6" w:rsidRDefault="00C83BA6" w:rsidP="00CF07A0">
      <w:pPr>
        <w:pStyle w:val="ListParagraph"/>
        <w:numPr>
          <w:ilvl w:val="0"/>
          <w:numId w:val="78"/>
        </w:numPr>
        <w:spacing w:after="0" w:line="240" w:lineRule="auto"/>
      </w:pPr>
      <w:r>
        <w:lastRenderedPageBreak/>
        <w:t>Priya stated that the window of time where this problem exists is very small and not worth the extra coding logic needed to fix it.</w:t>
      </w:r>
    </w:p>
    <w:p w:rsidR="00C83BA6" w:rsidRDefault="00C83BA6" w:rsidP="00CF07A0">
      <w:pPr>
        <w:pStyle w:val="ListParagraph"/>
        <w:numPr>
          <w:ilvl w:val="0"/>
          <w:numId w:val="78"/>
        </w:numPr>
        <w:spacing w:after="0" w:line="240" w:lineRule="auto"/>
      </w:pPr>
      <w:r>
        <w:t>We asked snow team if UAT testing is considered complete.</w:t>
      </w:r>
    </w:p>
    <w:p w:rsidR="00F1379B" w:rsidRDefault="00F1379B" w:rsidP="004E1E05">
      <w:pPr>
        <w:spacing w:after="0" w:line="240" w:lineRule="auto"/>
      </w:pPr>
    </w:p>
    <w:p w:rsidR="009041F3" w:rsidRDefault="009041F3" w:rsidP="004E1E05">
      <w:pPr>
        <w:spacing w:after="0" w:line="240" w:lineRule="auto"/>
      </w:pPr>
    </w:p>
    <w:p w:rsidR="009041F3" w:rsidRDefault="00A2541E" w:rsidP="009041F3">
      <w:pPr>
        <w:spacing w:after="0" w:line="240" w:lineRule="auto"/>
        <w:rPr>
          <w:sz w:val="20"/>
          <w:szCs w:val="20"/>
        </w:rPr>
      </w:pPr>
      <w:hyperlink r:id="rId109" w:history="1">
        <w:r w:rsidR="009041F3">
          <w:rPr>
            <w:rStyle w:val="Hyperlink"/>
            <w:sz w:val="20"/>
            <w:szCs w:val="20"/>
          </w:rPr>
          <w:t>IAOTEAM-3051</w:t>
        </w:r>
      </w:hyperlink>
      <w:r w:rsidR="009041F3" w:rsidRPr="004369FB">
        <w:rPr>
          <w:sz w:val="20"/>
          <w:szCs w:val="20"/>
        </w:rPr>
        <w:t xml:space="preserve"> (</w:t>
      </w:r>
      <w:r w:rsidR="009041F3">
        <w:rPr>
          <w:sz w:val="20"/>
          <w:szCs w:val="20"/>
        </w:rPr>
        <w:t>Create &amp; Update Std Change request</w:t>
      </w:r>
      <w:r w:rsidR="009041F3" w:rsidRPr="004369FB">
        <w:rPr>
          <w:sz w:val="20"/>
          <w:szCs w:val="20"/>
        </w:rPr>
        <w:t>)</w:t>
      </w:r>
      <w:r w:rsidR="009041F3">
        <w:rPr>
          <w:sz w:val="20"/>
          <w:szCs w:val="20"/>
        </w:rPr>
        <w:t xml:space="preserve">  </w:t>
      </w:r>
      <w:r w:rsidR="009041F3" w:rsidRPr="009041F3">
        <w:rPr>
          <w:b/>
          <w:sz w:val="20"/>
          <w:szCs w:val="20"/>
        </w:rPr>
        <w:t>UAT testing</w:t>
      </w:r>
    </w:p>
    <w:p w:rsidR="009041F3" w:rsidRPr="009041F3" w:rsidRDefault="009041F3" w:rsidP="00CF07A0">
      <w:pPr>
        <w:pStyle w:val="ListParagraph"/>
        <w:numPr>
          <w:ilvl w:val="0"/>
          <w:numId w:val="79"/>
        </w:numPr>
        <w:spacing w:after="0" w:line="240" w:lineRule="auto"/>
      </w:pPr>
      <w:r>
        <w:t>Resolved false-alarm issue with blank Close code.  Issue caused by an extra char in the close_code value,  e.g. “</w:t>
      </w:r>
      <w:r w:rsidRPr="009041F3">
        <w:rPr>
          <w:b/>
          <w:color w:val="000000" w:themeColor="text1"/>
        </w:rPr>
        <w:t>Successful</w:t>
      </w:r>
      <w:r w:rsidRPr="009041F3">
        <w:rPr>
          <w:b/>
          <w:highlight w:val="yellow"/>
        </w:rPr>
        <w:t>;</w:t>
      </w:r>
      <w:r>
        <w:t>”</w:t>
      </w:r>
    </w:p>
    <w:p w:rsidR="009041F3" w:rsidRDefault="009041F3" w:rsidP="00CF07A0">
      <w:pPr>
        <w:pStyle w:val="ListParagraph"/>
        <w:numPr>
          <w:ilvl w:val="0"/>
          <w:numId w:val="79"/>
        </w:numPr>
        <w:spacing w:after="0" w:line="240" w:lineRule="auto"/>
      </w:pPr>
      <w:r w:rsidRPr="009041F3">
        <w:rPr>
          <w:color w:val="000000" w:themeColor="text1"/>
        </w:rPr>
        <w:t xml:space="preserve">Created new Std Change request: </w:t>
      </w:r>
      <w:hyperlink r:id="rId110" w:history="1">
        <w:r>
          <w:rPr>
            <w:rStyle w:val="Hyperlink"/>
          </w:rPr>
          <w:t>CHG0049250</w:t>
        </w:r>
      </w:hyperlink>
      <w:r>
        <w:t xml:space="preserve">.  </w:t>
      </w:r>
    </w:p>
    <w:p w:rsidR="009041F3" w:rsidRDefault="009041F3" w:rsidP="00CF07A0">
      <w:pPr>
        <w:pStyle w:val="ListParagraph"/>
        <w:numPr>
          <w:ilvl w:val="0"/>
          <w:numId w:val="79"/>
        </w:numPr>
        <w:spacing w:after="0" w:line="240" w:lineRule="auto"/>
      </w:pPr>
      <w:r>
        <w:t>Snow tean will inspect.</w:t>
      </w:r>
    </w:p>
    <w:p w:rsidR="00F1379B" w:rsidRDefault="00F1379B" w:rsidP="004E1E05">
      <w:pPr>
        <w:spacing w:after="0" w:line="240" w:lineRule="auto"/>
      </w:pPr>
    </w:p>
    <w:p w:rsidR="009D45AE" w:rsidRDefault="009D45AE" w:rsidP="004E1E05">
      <w:pPr>
        <w:spacing w:after="0" w:line="240" w:lineRule="auto"/>
      </w:pPr>
    </w:p>
    <w:p w:rsidR="009D45AE" w:rsidRPr="00817F3A" w:rsidRDefault="00A2541E" w:rsidP="009D45AE">
      <w:pPr>
        <w:spacing w:after="0" w:line="240" w:lineRule="auto"/>
        <w:rPr>
          <w:rStyle w:val="Hyperlink"/>
          <w:sz w:val="20"/>
          <w:szCs w:val="20"/>
        </w:rPr>
      </w:pPr>
      <w:hyperlink r:id="rId111" w:history="1">
        <w:r w:rsidR="009D45AE" w:rsidRPr="00817F3A">
          <w:rPr>
            <w:rStyle w:val="Hyperlink"/>
            <w:sz w:val="20"/>
            <w:szCs w:val="20"/>
          </w:rPr>
          <w:t>IAOTEAM-1230</w:t>
        </w:r>
      </w:hyperlink>
      <w:r w:rsidR="009D45AE" w:rsidRPr="00817F3A">
        <w:rPr>
          <w:sz w:val="20"/>
          <w:szCs w:val="20"/>
        </w:rPr>
        <w:t xml:space="preserve"> (IOAC upload to JFrog</w:t>
      </w:r>
      <w:r w:rsidR="009D45AE" w:rsidRPr="00817F3A">
        <w:rPr>
          <w:rStyle w:val="Hyperlink"/>
          <w:sz w:val="20"/>
          <w:szCs w:val="20"/>
        </w:rPr>
        <w:t>)</w:t>
      </w:r>
    </w:p>
    <w:p w:rsidR="009D45AE" w:rsidRDefault="009D45AE" w:rsidP="009D45AE">
      <w:pPr>
        <w:pStyle w:val="ListParagraph"/>
        <w:numPr>
          <w:ilvl w:val="0"/>
          <w:numId w:val="64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</w:t>
      </w:r>
      <w:r w:rsidRPr="003C4F79">
        <w:rPr>
          <w:color w:val="000000" w:themeColor="text1"/>
          <w:sz w:val="20"/>
          <w:szCs w:val="20"/>
        </w:rPr>
        <w:t xml:space="preserve">RL for new Jenkins: </w:t>
      </w:r>
      <w:hyperlink r:id="rId112" w:history="1">
        <w:r>
          <w:rPr>
            <w:rStyle w:val="Hyperlink"/>
            <w:b/>
            <w:color w:val="0070C0"/>
            <w:sz w:val="20"/>
            <w:szCs w:val="20"/>
            <w:highlight w:val="yellow"/>
          </w:rPr>
          <w:t>https://jenkinscore.tjx.com/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:rsidR="003B35C0" w:rsidRDefault="003B35C0" w:rsidP="003B35C0">
      <w:pPr>
        <w:pStyle w:val="ListParagraph"/>
        <w:numPr>
          <w:ilvl w:val="0"/>
          <w:numId w:val="64"/>
        </w:numPr>
        <w:spacing w:after="0" w:line="240" w:lineRule="auto"/>
      </w:pPr>
      <w:r w:rsidRPr="003B35C0">
        <w:rPr>
          <w:color w:val="000000" w:themeColor="text1"/>
          <w:sz w:val="20"/>
          <w:szCs w:val="20"/>
        </w:rPr>
        <w:t xml:space="preserve">URL for Job: </w:t>
      </w:r>
      <w:hyperlink r:id="rId113" w:history="1">
        <w:r>
          <w:rPr>
            <w:rStyle w:val="Hyperlink"/>
          </w:rPr>
          <w:t>IOAC_ArtifactUpload</w:t>
        </w:r>
      </w:hyperlink>
    </w:p>
    <w:p w:rsidR="00C83BA6" w:rsidRDefault="003B35C0" w:rsidP="003B35C0">
      <w:pPr>
        <w:pStyle w:val="ListParagraph"/>
        <w:numPr>
          <w:ilvl w:val="0"/>
          <w:numId w:val="64"/>
        </w:numPr>
        <w:spacing w:after="0" w:line="240" w:lineRule="auto"/>
      </w:pPr>
      <w:r w:rsidRPr="003B35C0">
        <w:t>P</w:t>
      </w:r>
      <w:r w:rsidR="008B7D59" w:rsidRPr="003B35C0">
        <w:t xml:space="preserve">ipeline </w:t>
      </w:r>
      <w:r w:rsidRPr="003B35C0">
        <w:t>params</w:t>
      </w:r>
      <w:r>
        <w:t>:</w:t>
      </w:r>
    </w:p>
    <w:p w:rsidR="008B7D59" w:rsidRPr="00710861" w:rsidRDefault="008B7D59" w:rsidP="00CF07A0">
      <w:pPr>
        <w:pStyle w:val="ListParagraph"/>
        <w:numPr>
          <w:ilvl w:val="0"/>
          <w:numId w:val="80"/>
        </w:numPr>
        <w:spacing w:after="0" w:line="240" w:lineRule="auto"/>
        <w:rPr>
          <w:rStyle w:val="Hyperlink"/>
          <w:color w:val="000000" w:themeColor="text1"/>
          <w:u w:val="none"/>
        </w:rPr>
      </w:pPr>
      <w:r w:rsidRPr="00710861">
        <w:rPr>
          <w:rStyle w:val="Hyperlink"/>
          <w:color w:val="000000" w:themeColor="text1"/>
          <w:u w:val="none"/>
        </w:rPr>
        <w:t xml:space="preserve">Source path: </w:t>
      </w:r>
      <w:r w:rsidRPr="00710861">
        <w:rPr>
          <w:rStyle w:val="Hyperlink"/>
          <w:b/>
          <w:color w:val="000000" w:themeColor="text1"/>
          <w:u w:val="none"/>
        </w:rPr>
        <w:t>test_upload1.zip</w:t>
      </w:r>
    </w:p>
    <w:p w:rsidR="008B7D59" w:rsidRDefault="008B7D59" w:rsidP="00CF07A0">
      <w:pPr>
        <w:pStyle w:val="ListParagraph"/>
        <w:numPr>
          <w:ilvl w:val="0"/>
          <w:numId w:val="80"/>
        </w:numPr>
        <w:spacing w:after="0" w:line="240" w:lineRule="auto"/>
      </w:pPr>
      <w:r w:rsidRPr="008B7D59">
        <w:rPr>
          <w:rStyle w:val="Hyperlink"/>
          <w:color w:val="auto"/>
          <w:sz w:val="20"/>
          <w:u w:val="none"/>
        </w:rPr>
        <w:t xml:space="preserve">Destination on JFROG:  </w:t>
      </w:r>
      <w:r w:rsidRPr="00710861">
        <w:rPr>
          <w:b/>
        </w:rPr>
        <w:t>webapp/#/artifacts/browse/tree/General/IOAC/Linux/ESP</w:t>
      </w:r>
    </w:p>
    <w:p w:rsidR="008B7D59" w:rsidRDefault="008B7D59" w:rsidP="004E1E05">
      <w:pPr>
        <w:spacing w:after="0" w:line="240" w:lineRule="auto"/>
      </w:pPr>
    </w:p>
    <w:p w:rsidR="00710861" w:rsidRDefault="00710861" w:rsidP="004E1E05">
      <w:pPr>
        <w:spacing w:after="0" w:line="240" w:lineRule="auto"/>
      </w:pPr>
    </w:p>
    <w:p w:rsidR="003B35C0" w:rsidRPr="00710861" w:rsidRDefault="003B35C0" w:rsidP="003B35C0">
      <w:pPr>
        <w:pBdr>
          <w:bottom w:val="double" w:sz="6" w:space="1" w:color="auto"/>
        </w:pBdr>
        <w:spacing w:after="0" w:line="240" w:lineRule="auto"/>
        <w:rPr>
          <w:color w:val="7030A0"/>
          <w:sz w:val="20"/>
          <w:szCs w:val="20"/>
        </w:rPr>
      </w:pPr>
      <w:r>
        <w:t xml:space="preserve">Pipeline script (orig) 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>def remote = [:]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>remote.name = "lnx1ijump01p"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>remote.host = "lnx1ijump01p.tjx.com"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>remote.allowAnyHosts = true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 xml:space="preserve">node('linux') 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>{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 xml:space="preserve"> withCredentials([usernamePassword(credentialsId: 'tjxasvc-ansibunix', passwordVariable: 'tjxasvc-ansibunix_password', usernameVariable: 'tjxasvc-ansibunix')]) 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ab/>
        <w:t>{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 xml:space="preserve">    stage("Connect_&amp;_Upload") {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 xml:space="preserve">        sshCommand remote: remote, command: 'curl -u $tjxasvc-ansibunix:$tjxasvc-ansibunix_password -T "lnx1ijump01p.tjx.com:/tjx/ioac-artifact-staging/${params.sourcePath}" "https://jfrog.tjx.com/artifactory/${params.artifactoryPath}" -k'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ab/>
        <w:t xml:space="preserve">    }</w:t>
      </w:r>
    </w:p>
    <w:p w:rsidR="00710861" w:rsidRPr="00710861" w:rsidRDefault="00710861" w:rsidP="00710861">
      <w:pP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ab/>
        <w:t>}</w:t>
      </w:r>
    </w:p>
    <w:p w:rsidR="00710861" w:rsidRDefault="00710861" w:rsidP="00710861">
      <w:pPr>
        <w:pBdr>
          <w:bottom w:val="double" w:sz="6" w:space="1" w:color="auto"/>
        </w:pBdr>
        <w:spacing w:after="0" w:line="240" w:lineRule="auto"/>
        <w:ind w:left="720"/>
        <w:rPr>
          <w:color w:val="7030A0"/>
          <w:sz w:val="20"/>
          <w:szCs w:val="20"/>
        </w:rPr>
      </w:pPr>
      <w:r w:rsidRPr="00710861">
        <w:rPr>
          <w:color w:val="7030A0"/>
          <w:sz w:val="20"/>
          <w:szCs w:val="20"/>
        </w:rPr>
        <w:t>}</w:t>
      </w:r>
    </w:p>
    <w:p w:rsidR="003B35C0" w:rsidRDefault="003B35C0" w:rsidP="00710861">
      <w:pPr>
        <w:pBdr>
          <w:bottom w:val="double" w:sz="6" w:space="1" w:color="auto"/>
        </w:pBdr>
        <w:spacing w:after="0" w:line="240" w:lineRule="auto"/>
        <w:ind w:left="720"/>
        <w:rPr>
          <w:color w:val="7030A0"/>
          <w:sz w:val="20"/>
          <w:szCs w:val="20"/>
        </w:rPr>
      </w:pPr>
    </w:p>
    <w:p w:rsidR="003B35C0" w:rsidRPr="00710861" w:rsidRDefault="003B35C0" w:rsidP="003B35C0">
      <w:pPr>
        <w:pBdr>
          <w:bottom w:val="double" w:sz="6" w:space="1" w:color="auto"/>
        </w:pBdr>
        <w:spacing w:after="0" w:line="240" w:lineRule="auto"/>
        <w:rPr>
          <w:color w:val="7030A0"/>
          <w:sz w:val="20"/>
          <w:szCs w:val="20"/>
        </w:rPr>
      </w:pPr>
      <w:r>
        <w:t xml:space="preserve">Pipeline script (working)   </w:t>
      </w:r>
      <w:r w:rsidRPr="003B35C0">
        <w:rPr>
          <w:highlight w:val="yellow"/>
        </w:rPr>
        <w:t>Rajesh credentials!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>def remote = [:]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>remote.name = "lnx1ijump01p"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>remote.host = "lnx1ijump01p.tjx.com"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>remote.allowAnyHosts = true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 xml:space="preserve">node('ljenka001p') 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>{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 xml:space="preserve"> withCredentials([usernamePassword(credentialsId: </w:t>
      </w:r>
      <w:r w:rsidRPr="003B35C0">
        <w:rPr>
          <w:b/>
          <w:sz w:val="20"/>
          <w:szCs w:val="20"/>
          <w:highlight w:val="yellow"/>
        </w:rPr>
        <w:t>'raj00387'</w:t>
      </w:r>
      <w:r w:rsidRPr="003B35C0">
        <w:rPr>
          <w:sz w:val="20"/>
          <w:szCs w:val="20"/>
        </w:rPr>
        <w:t xml:space="preserve">, passwordVariable: 'password', usernameVariable: 'userName')]) 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ab/>
        <w:t>{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ab/>
        <w:t>remote.user = userName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 xml:space="preserve">    remote.password = password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 xml:space="preserve">    stage("Connect_&amp;_Upload") {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 xml:space="preserve">        sshCommand remote: remote, command: "curl -u $userName:$password -T '/tjx/ioac-artifact-staging/${params.sourcePath}' 'https://jfrog.tjx.com/artifactory/${params.artifactoryPath}' -k"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ab/>
        <w:t xml:space="preserve">    }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ab/>
        <w:t>}</w:t>
      </w:r>
    </w:p>
    <w:p w:rsidR="003B35C0" w:rsidRPr="003B35C0" w:rsidRDefault="003B35C0" w:rsidP="003B35C0">
      <w:pPr>
        <w:spacing w:after="0" w:line="240" w:lineRule="auto"/>
        <w:ind w:left="720"/>
        <w:rPr>
          <w:sz w:val="20"/>
          <w:szCs w:val="20"/>
        </w:rPr>
      </w:pPr>
      <w:r w:rsidRPr="003B35C0">
        <w:rPr>
          <w:sz w:val="20"/>
          <w:szCs w:val="20"/>
        </w:rPr>
        <w:t>}</w:t>
      </w:r>
    </w:p>
    <w:p w:rsidR="003B35C0" w:rsidRPr="00710861" w:rsidRDefault="003B35C0" w:rsidP="003B35C0">
      <w:pPr>
        <w:pBdr>
          <w:bottom w:val="double" w:sz="6" w:space="1" w:color="auto"/>
        </w:pBdr>
        <w:spacing w:after="0" w:line="240" w:lineRule="auto"/>
        <w:rPr>
          <w:color w:val="7030A0"/>
          <w:sz w:val="20"/>
          <w:szCs w:val="20"/>
        </w:rPr>
      </w:pPr>
    </w:p>
    <w:p w:rsidR="001D480F" w:rsidRDefault="001D480F" w:rsidP="00D97333">
      <w:pPr>
        <w:spacing w:after="0" w:line="240" w:lineRule="auto"/>
      </w:pPr>
    </w:p>
    <w:p w:rsidR="001D480F" w:rsidRDefault="001D480F" w:rsidP="00D97333">
      <w:pPr>
        <w:spacing w:after="0" w:line="240" w:lineRule="auto"/>
        <w:rPr>
          <w:rStyle w:val="Hyperlink"/>
          <w:color w:val="000000" w:themeColor="text1"/>
          <w:u w:val="none"/>
        </w:rPr>
      </w:pPr>
    </w:p>
    <w:p w:rsidR="003468D6" w:rsidRPr="003468D6" w:rsidRDefault="003468D6" w:rsidP="00CF07A0">
      <w:pPr>
        <w:pStyle w:val="ListParagraph"/>
        <w:numPr>
          <w:ilvl w:val="0"/>
          <w:numId w:val="81"/>
        </w:numPr>
        <w:spacing w:after="0" w:line="240" w:lineRule="auto"/>
        <w:rPr>
          <w:rStyle w:val="Hyperlink"/>
          <w:color w:val="000000" w:themeColor="text1"/>
          <w:u w:val="none"/>
        </w:rPr>
      </w:pPr>
      <w:r w:rsidRPr="003468D6">
        <w:rPr>
          <w:rStyle w:val="Hyperlink"/>
          <w:color w:val="000000" w:themeColor="text1"/>
          <w:u w:val="none"/>
        </w:rPr>
        <w:t>Worked 1.5 hours with Jenkins admin (Rajesh B) on upload pipeline (IOAC_ArtifactUpload)</w:t>
      </w:r>
    </w:p>
    <w:p w:rsidR="003468D6" w:rsidRPr="003468D6" w:rsidRDefault="003468D6" w:rsidP="00CF07A0">
      <w:pPr>
        <w:pStyle w:val="ListParagraph"/>
        <w:numPr>
          <w:ilvl w:val="0"/>
          <w:numId w:val="81"/>
        </w:numPr>
        <w:spacing w:after="0" w:line="240" w:lineRule="auto"/>
        <w:rPr>
          <w:rStyle w:val="Hyperlink"/>
          <w:color w:val="000000" w:themeColor="text1"/>
          <w:u w:val="none"/>
        </w:rPr>
      </w:pPr>
      <w:r w:rsidRPr="003468D6">
        <w:rPr>
          <w:rStyle w:val="Hyperlink"/>
          <w:color w:val="000000" w:themeColor="text1"/>
          <w:u w:val="none"/>
        </w:rPr>
        <w:t>Current status:  Pipeline is working!  Now able to upload files from staging area (/tjx/ioac-artifact-staging).</w:t>
      </w:r>
    </w:p>
    <w:p w:rsidR="003468D6" w:rsidRPr="003468D6" w:rsidRDefault="003468D6" w:rsidP="00CF07A0">
      <w:pPr>
        <w:pStyle w:val="ListParagraph"/>
        <w:numPr>
          <w:ilvl w:val="0"/>
          <w:numId w:val="81"/>
        </w:numPr>
        <w:spacing w:after="0" w:line="240" w:lineRule="auto"/>
        <w:rPr>
          <w:rStyle w:val="Hyperlink"/>
          <w:color w:val="000000" w:themeColor="text1"/>
          <w:u w:val="none"/>
        </w:rPr>
      </w:pPr>
      <w:r w:rsidRPr="003468D6">
        <w:rPr>
          <w:rStyle w:val="Hyperlink"/>
          <w:color w:val="000000" w:themeColor="text1"/>
          <w:u w:val="none"/>
        </w:rPr>
        <w:t>Problem:  Job is currently configured with Rajesh's credentials.  It fails when service account tjxasvc-ioac-ci  is used.</w:t>
      </w:r>
    </w:p>
    <w:p w:rsidR="00D97333" w:rsidRPr="003468D6" w:rsidRDefault="003468D6" w:rsidP="00CF07A0">
      <w:pPr>
        <w:pStyle w:val="ListParagraph"/>
        <w:numPr>
          <w:ilvl w:val="0"/>
          <w:numId w:val="81"/>
        </w:numPr>
        <w:spacing w:after="0" w:line="240" w:lineRule="auto"/>
        <w:rPr>
          <w:rStyle w:val="Hyperlink"/>
          <w:color w:val="000000" w:themeColor="text1"/>
          <w:u w:val="none"/>
        </w:rPr>
      </w:pPr>
      <w:r w:rsidRPr="003468D6">
        <w:rPr>
          <w:rStyle w:val="Hyperlink"/>
          <w:color w:val="000000" w:themeColor="text1"/>
          <w:u w:val="none"/>
        </w:rPr>
        <w:t>To Do:  Submit (ARMS?) request to enable service account tjxasvc-ioac-ci to have access to staging servers: lnx1ijump01p, lnx1ijump02p .</w:t>
      </w:r>
    </w:p>
    <w:p w:rsidR="00ED00D8" w:rsidRDefault="00ED00D8" w:rsidP="004E1E05">
      <w:pPr>
        <w:spacing w:after="0" w:line="240" w:lineRule="auto"/>
      </w:pPr>
    </w:p>
    <w:p w:rsidR="00ED00D8" w:rsidRDefault="00ED00D8" w:rsidP="004E1E05">
      <w:pPr>
        <w:spacing w:after="0" w:line="240" w:lineRule="auto"/>
      </w:pPr>
    </w:p>
    <w:p w:rsidR="004E1E05" w:rsidRPr="00564228" w:rsidRDefault="004E1E05" w:rsidP="004E1E05">
      <w:pPr>
        <w:shd w:val="clear" w:color="auto" w:fill="000000" w:themeFill="text1"/>
        <w:spacing w:after="0" w:line="240" w:lineRule="auto"/>
        <w:rPr>
          <w:b/>
          <w:color w:val="00B050"/>
        </w:rPr>
      </w:pPr>
      <w:r w:rsidRPr="00564228">
        <w:rPr>
          <w:b/>
          <w:color w:val="00B050"/>
        </w:rPr>
        <w:t xml:space="preserve">Monday Feb </w:t>
      </w:r>
      <w:r>
        <w:rPr>
          <w:b/>
          <w:color w:val="00B050"/>
        </w:rPr>
        <w:t>24</w:t>
      </w:r>
    </w:p>
    <w:p w:rsidR="00827EA8" w:rsidRDefault="00827EA8" w:rsidP="00827EA8">
      <w:pPr>
        <w:spacing w:after="0" w:line="240" w:lineRule="auto"/>
      </w:pPr>
      <w:r>
        <w:t>Service-Now sync up meeting.</w:t>
      </w:r>
    </w:p>
    <w:p w:rsidR="004E1E05" w:rsidRDefault="004E1E05" w:rsidP="004E1E05">
      <w:pPr>
        <w:spacing w:after="0" w:line="240" w:lineRule="auto"/>
      </w:pPr>
    </w:p>
    <w:p w:rsidR="001A4D47" w:rsidRPr="00BA3A53" w:rsidRDefault="00A2541E" w:rsidP="001A4D47">
      <w:pPr>
        <w:spacing w:after="0" w:line="240" w:lineRule="auto"/>
        <w:rPr>
          <w:sz w:val="20"/>
        </w:rPr>
      </w:pPr>
      <w:hyperlink r:id="rId114" w:history="1">
        <w:r w:rsidR="001A4D47" w:rsidRPr="00BA3A53">
          <w:rPr>
            <w:rStyle w:val="Hyperlink"/>
            <w:sz w:val="20"/>
          </w:rPr>
          <w:t>IAOTEAM-2835</w:t>
        </w:r>
      </w:hyperlink>
      <w:r w:rsidR="001A4D47" w:rsidRPr="00BA3A53">
        <w:rPr>
          <w:sz w:val="20"/>
        </w:rPr>
        <w:t xml:space="preserve"> (Validate incident creation in snow PROD)</w:t>
      </w:r>
    </w:p>
    <w:p w:rsidR="001A4D47" w:rsidRPr="00AE2DEC" w:rsidRDefault="001A4D47" w:rsidP="001D2733">
      <w:pPr>
        <w:pStyle w:val="ListParagraph"/>
        <w:numPr>
          <w:ilvl w:val="0"/>
          <w:numId w:val="66"/>
        </w:numPr>
        <w:spacing w:after="0" w:line="240" w:lineRule="auto"/>
        <w:rPr>
          <w:sz w:val="20"/>
        </w:rPr>
      </w:pPr>
      <w:r w:rsidRPr="00AE2DEC">
        <w:rPr>
          <w:sz w:val="20"/>
        </w:rPr>
        <w:t xml:space="preserve">Met with Priya and Sindhu re: plans for Prod testing of snow incidents &amp; requests. </w:t>
      </w:r>
    </w:p>
    <w:p w:rsidR="00AF7D11" w:rsidRPr="00AE2DEC" w:rsidRDefault="00AF7D11" w:rsidP="001D2733">
      <w:pPr>
        <w:pStyle w:val="ListParagraph"/>
        <w:numPr>
          <w:ilvl w:val="0"/>
          <w:numId w:val="66"/>
        </w:numPr>
        <w:spacing w:after="0" w:line="240" w:lineRule="auto"/>
        <w:rPr>
          <w:sz w:val="20"/>
        </w:rPr>
      </w:pPr>
      <w:r w:rsidRPr="00AE2DEC">
        <w:rPr>
          <w:sz w:val="20"/>
        </w:rPr>
        <w:t>Prep work:</w:t>
      </w:r>
    </w:p>
    <w:p w:rsidR="00AF7D11" w:rsidRPr="00AE2DEC" w:rsidRDefault="00AF7D11" w:rsidP="001D2733">
      <w:pPr>
        <w:pStyle w:val="ListParagraph"/>
        <w:numPr>
          <w:ilvl w:val="1"/>
          <w:numId w:val="67"/>
        </w:numPr>
        <w:spacing w:after="0" w:line="240" w:lineRule="auto"/>
        <w:rPr>
          <w:sz w:val="20"/>
        </w:rPr>
      </w:pPr>
      <w:r w:rsidRPr="00AE2DEC">
        <w:rPr>
          <w:sz w:val="20"/>
        </w:rPr>
        <w:t xml:space="preserve">Set up branch for creating incidents in UAT: </w:t>
      </w:r>
      <w:hyperlink r:id="rId115" w:history="1">
        <w:r w:rsidRPr="00AE2DEC">
          <w:rPr>
            <w:rStyle w:val="Hyperlink"/>
            <w:sz w:val="20"/>
          </w:rPr>
          <w:t>feature/</w:t>
        </w:r>
        <w:r w:rsidRPr="00AE2DEC">
          <w:rPr>
            <w:rStyle w:val="Hyperlink"/>
            <w:b/>
            <w:sz w:val="20"/>
            <w:highlight w:val="yellow"/>
          </w:rPr>
          <w:t>Jim_</w:t>
        </w:r>
        <w:r w:rsidRPr="00AE2DEC">
          <w:rPr>
            <w:rStyle w:val="Hyperlink"/>
            <w:sz w:val="20"/>
          </w:rPr>
          <w:t>INOP-242-ansible-integration-with-service-now</w:t>
        </w:r>
      </w:hyperlink>
    </w:p>
    <w:p w:rsidR="00AF7D11" w:rsidRPr="00AE2DEC" w:rsidRDefault="00AF7D11" w:rsidP="001D2733">
      <w:pPr>
        <w:pStyle w:val="ListParagraph"/>
        <w:numPr>
          <w:ilvl w:val="1"/>
          <w:numId w:val="67"/>
        </w:numPr>
        <w:spacing w:after="0" w:line="240" w:lineRule="auto"/>
        <w:rPr>
          <w:sz w:val="20"/>
        </w:rPr>
      </w:pPr>
      <w:r w:rsidRPr="00AE2DEC">
        <w:rPr>
          <w:sz w:val="20"/>
        </w:rPr>
        <w:t xml:space="preserve">Set up branch for creating incidents in PROD: </w:t>
      </w:r>
      <w:hyperlink r:id="rId116" w:history="1">
        <w:r w:rsidRPr="00AE2DEC">
          <w:rPr>
            <w:rStyle w:val="Hyperlink"/>
            <w:sz w:val="20"/>
          </w:rPr>
          <w:t>feature/INOP-242-ansible-integration-with-service-now</w:t>
        </w:r>
      </w:hyperlink>
    </w:p>
    <w:p w:rsidR="00AF7D11" w:rsidRPr="00AE2DEC" w:rsidRDefault="00AE2DEC" w:rsidP="001D2733">
      <w:pPr>
        <w:pStyle w:val="ListParagraph"/>
        <w:numPr>
          <w:ilvl w:val="1"/>
          <w:numId w:val="67"/>
        </w:numPr>
        <w:spacing w:after="0" w:line="240" w:lineRule="auto"/>
        <w:rPr>
          <w:sz w:val="20"/>
        </w:rPr>
      </w:pPr>
      <w:r w:rsidRPr="00AE2DEC">
        <w:rPr>
          <w:sz w:val="20"/>
        </w:rPr>
        <w:t>Ansible Tower Prod setup:</w:t>
      </w:r>
    </w:p>
    <w:p w:rsidR="00AF7D11" w:rsidRPr="00AE2DEC" w:rsidRDefault="00AF7D11" w:rsidP="001D2733">
      <w:pPr>
        <w:pStyle w:val="ListParagraph"/>
        <w:numPr>
          <w:ilvl w:val="0"/>
          <w:numId w:val="68"/>
        </w:numPr>
        <w:spacing w:after="0" w:line="240" w:lineRule="auto"/>
        <w:rPr>
          <w:sz w:val="20"/>
        </w:rPr>
      </w:pPr>
      <w:r w:rsidRPr="00AE2DEC">
        <w:rPr>
          <w:sz w:val="20"/>
        </w:rPr>
        <w:t xml:space="preserve">Job template: </w:t>
      </w:r>
      <w:hyperlink r:id="rId117" w:anchor="/templates/job_template/560?template_search=page_size:20;order_by:name;type:workflow_job_template,job_template" w:history="1">
        <w:r w:rsidRPr="00AE2DEC">
          <w:rPr>
            <w:rStyle w:val="Hyperlink"/>
            <w:sz w:val="20"/>
          </w:rPr>
          <w:t>IOAC-ServiceNow-Integration</w:t>
        </w:r>
      </w:hyperlink>
    </w:p>
    <w:p w:rsidR="00AF7D11" w:rsidRPr="00AE2DEC" w:rsidRDefault="00AF7D11" w:rsidP="001D2733">
      <w:pPr>
        <w:pStyle w:val="ListParagraph"/>
        <w:numPr>
          <w:ilvl w:val="0"/>
          <w:numId w:val="68"/>
        </w:numPr>
        <w:spacing w:after="0" w:line="240" w:lineRule="auto"/>
        <w:rPr>
          <w:sz w:val="20"/>
        </w:rPr>
      </w:pPr>
      <w:r w:rsidRPr="00AE2DEC">
        <w:rPr>
          <w:sz w:val="20"/>
        </w:rPr>
        <w:t xml:space="preserve">Create project for UAT: </w:t>
      </w:r>
      <w:hyperlink r:id="rId118" w:anchor="/projects/561" w:history="1">
        <w:r w:rsidRPr="00AE2DEC">
          <w:rPr>
            <w:rStyle w:val="Hyperlink"/>
            <w:sz w:val="20"/>
          </w:rPr>
          <w:t>IOAC-Snow-Automation-UAT</w:t>
        </w:r>
      </w:hyperlink>
    </w:p>
    <w:p w:rsidR="00AF7D11" w:rsidRPr="00AE2DEC" w:rsidRDefault="00AF7D11" w:rsidP="001D2733">
      <w:pPr>
        <w:pStyle w:val="ListParagraph"/>
        <w:numPr>
          <w:ilvl w:val="0"/>
          <w:numId w:val="68"/>
        </w:numPr>
        <w:spacing w:after="0" w:line="240" w:lineRule="auto"/>
        <w:rPr>
          <w:sz w:val="20"/>
        </w:rPr>
      </w:pPr>
      <w:r w:rsidRPr="00AE2DEC">
        <w:rPr>
          <w:sz w:val="20"/>
        </w:rPr>
        <w:t xml:space="preserve">Create project for PROD: </w:t>
      </w:r>
      <w:hyperlink r:id="rId119" w:anchor="/projects/562" w:history="1">
        <w:r w:rsidRPr="00AE2DEC">
          <w:rPr>
            <w:rStyle w:val="Hyperlink"/>
            <w:sz w:val="20"/>
          </w:rPr>
          <w:t>IOAC-Snow-Automation</w:t>
        </w:r>
      </w:hyperlink>
    </w:p>
    <w:p w:rsidR="00AE2DEC" w:rsidRPr="00AE2DEC" w:rsidRDefault="00AE2DEC" w:rsidP="001D2733">
      <w:pPr>
        <w:pStyle w:val="ListParagraph"/>
        <w:numPr>
          <w:ilvl w:val="0"/>
          <w:numId w:val="66"/>
        </w:numPr>
        <w:spacing w:after="0" w:line="240" w:lineRule="auto"/>
        <w:rPr>
          <w:sz w:val="20"/>
        </w:rPr>
      </w:pPr>
      <w:r w:rsidRPr="00AE2DEC">
        <w:rPr>
          <w:sz w:val="20"/>
        </w:rPr>
        <w:t xml:space="preserve">Ran job template against UAT branch.  Created incident </w:t>
      </w:r>
      <w:hyperlink r:id="rId120" w:history="1">
        <w:r w:rsidRPr="00AE2DEC">
          <w:rPr>
            <w:rStyle w:val="Hyperlink"/>
            <w:sz w:val="20"/>
          </w:rPr>
          <w:t>INC1593225</w:t>
        </w:r>
      </w:hyperlink>
      <w:r w:rsidRPr="00AE2DEC">
        <w:rPr>
          <w:sz w:val="20"/>
        </w:rPr>
        <w:t xml:space="preserve"> in ServiceNow UAT.   Values look good.</w:t>
      </w:r>
    </w:p>
    <w:p w:rsidR="00AE2DEC" w:rsidRDefault="00AE2DEC" w:rsidP="001D2733">
      <w:pPr>
        <w:pStyle w:val="ListParagraph"/>
        <w:numPr>
          <w:ilvl w:val="0"/>
          <w:numId w:val="66"/>
        </w:numPr>
        <w:spacing w:after="0" w:line="240" w:lineRule="auto"/>
        <w:rPr>
          <w:sz w:val="20"/>
        </w:rPr>
      </w:pPr>
      <w:r w:rsidRPr="00AE2DEC">
        <w:rPr>
          <w:sz w:val="20"/>
        </w:rPr>
        <w:t xml:space="preserve">Ran job template against PROD branch.  Created incident </w:t>
      </w:r>
      <w:hyperlink r:id="rId121" w:history="1">
        <w:r w:rsidRPr="00AE2DEC">
          <w:rPr>
            <w:rStyle w:val="Hyperlink"/>
            <w:sz w:val="20"/>
          </w:rPr>
          <w:t>INC1893539</w:t>
        </w:r>
      </w:hyperlink>
      <w:r w:rsidRPr="00AE2DEC">
        <w:rPr>
          <w:sz w:val="20"/>
        </w:rPr>
        <w:t xml:space="preserve"> in ServiceNow PROD. Values look good.</w:t>
      </w:r>
    </w:p>
    <w:p w:rsidR="002C1DC0" w:rsidRDefault="002C1DC0" w:rsidP="001D2733">
      <w:pPr>
        <w:pStyle w:val="ListParagraph"/>
        <w:numPr>
          <w:ilvl w:val="0"/>
          <w:numId w:val="66"/>
        </w:numPr>
        <w:spacing w:after="0" w:line="240" w:lineRule="auto"/>
        <w:rPr>
          <w:sz w:val="20"/>
        </w:rPr>
      </w:pPr>
      <w:r>
        <w:rPr>
          <w:sz w:val="20"/>
        </w:rPr>
        <w:t>Notified snow team via email to check the results.</w:t>
      </w:r>
    </w:p>
    <w:p w:rsidR="007E397B" w:rsidRPr="007E397B" w:rsidRDefault="007E397B" w:rsidP="001D2733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18"/>
        </w:rPr>
      </w:pPr>
      <w:r w:rsidRPr="007E397B">
        <w:rPr>
          <w:rFonts w:cstheme="minorHAnsi"/>
          <w:color w:val="172B4D"/>
          <w:sz w:val="20"/>
          <w:szCs w:val="21"/>
          <w:shd w:val="clear" w:color="auto" w:fill="F4F5F7"/>
        </w:rPr>
        <w:t>Authored Test Plan:  </w:t>
      </w:r>
      <w:hyperlink r:id="rId122" w:history="1">
        <w:r w:rsidRPr="007E397B">
          <w:rPr>
            <w:rStyle w:val="Hyperlink"/>
            <w:rFonts w:cstheme="minorHAnsi"/>
            <w:color w:val="A10E27"/>
            <w:sz w:val="20"/>
            <w:szCs w:val="21"/>
            <w:u w:val="none"/>
            <w:shd w:val="clear" w:color="auto" w:fill="F4F5F7"/>
          </w:rPr>
          <w:t>Test Plan IAOTEAM-2835 - Validate Incident ticket creation using API calls in Production Service now</w:t>
        </w:r>
      </w:hyperlink>
    </w:p>
    <w:p w:rsidR="00AE2DEC" w:rsidRDefault="00AE2DEC" w:rsidP="003869C5">
      <w:pPr>
        <w:spacing w:after="0" w:line="240" w:lineRule="auto"/>
      </w:pPr>
    </w:p>
    <w:p w:rsidR="007F1FF5" w:rsidRDefault="007F1FF5" w:rsidP="004E1E05">
      <w:pPr>
        <w:spacing w:after="0" w:line="240" w:lineRule="auto"/>
      </w:pPr>
    </w:p>
    <w:p w:rsidR="007F1FF5" w:rsidRPr="00817F3A" w:rsidRDefault="00A2541E" w:rsidP="007F1FF5">
      <w:pPr>
        <w:spacing w:after="0" w:line="240" w:lineRule="auto"/>
        <w:rPr>
          <w:rStyle w:val="Hyperlink"/>
          <w:sz w:val="20"/>
          <w:szCs w:val="20"/>
        </w:rPr>
      </w:pPr>
      <w:hyperlink r:id="rId123" w:history="1">
        <w:r w:rsidR="007F1FF5" w:rsidRPr="00817F3A">
          <w:rPr>
            <w:rStyle w:val="Hyperlink"/>
            <w:sz w:val="20"/>
            <w:szCs w:val="20"/>
          </w:rPr>
          <w:t>IAOTEAM-1230</w:t>
        </w:r>
      </w:hyperlink>
      <w:r w:rsidR="007F1FF5" w:rsidRPr="00817F3A">
        <w:rPr>
          <w:sz w:val="20"/>
          <w:szCs w:val="20"/>
        </w:rPr>
        <w:t xml:space="preserve"> (IOAC upload to JFrog</w:t>
      </w:r>
      <w:r w:rsidR="007F1FF5" w:rsidRPr="00817F3A">
        <w:rPr>
          <w:rStyle w:val="Hyperlink"/>
          <w:sz w:val="20"/>
          <w:szCs w:val="20"/>
        </w:rPr>
        <w:t>)</w:t>
      </w:r>
    </w:p>
    <w:p w:rsidR="007F1FF5" w:rsidRPr="00251C02" w:rsidRDefault="007F1FF5" w:rsidP="007F1FF5">
      <w:pPr>
        <w:pStyle w:val="ListParagraph"/>
        <w:numPr>
          <w:ilvl w:val="0"/>
          <w:numId w:val="5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Asked Rajesh if I can have both </w:t>
      </w:r>
      <w:r w:rsidRPr="007F1FF5">
        <w:rPr>
          <w:b/>
          <w:sz w:val="20"/>
          <w:szCs w:val="20"/>
        </w:rPr>
        <w:t>Developer</w:t>
      </w:r>
      <w:r>
        <w:rPr>
          <w:sz w:val="20"/>
          <w:szCs w:val="20"/>
        </w:rPr>
        <w:t xml:space="preserve"> and </w:t>
      </w:r>
      <w:r w:rsidRPr="007F1FF5">
        <w:rPr>
          <w:b/>
          <w:sz w:val="20"/>
          <w:szCs w:val="20"/>
        </w:rPr>
        <w:t>Executor</w:t>
      </w:r>
      <w:r>
        <w:rPr>
          <w:sz w:val="20"/>
          <w:szCs w:val="20"/>
        </w:rPr>
        <w:t xml:space="preserve"> permission on new Jenkins</w:t>
      </w:r>
      <w:r w:rsidRPr="00251C02">
        <w:rPr>
          <w:sz w:val="20"/>
          <w:szCs w:val="20"/>
        </w:rPr>
        <w:t>.</w:t>
      </w:r>
    </w:p>
    <w:p w:rsidR="007F1FF5" w:rsidRDefault="007F1FF5" w:rsidP="004E1E05">
      <w:pPr>
        <w:spacing w:after="0" w:line="240" w:lineRule="auto"/>
      </w:pPr>
    </w:p>
    <w:p w:rsidR="00827EA8" w:rsidRDefault="00827EA8" w:rsidP="004E1E05">
      <w:pPr>
        <w:spacing w:after="0" w:line="240" w:lineRule="auto"/>
      </w:pPr>
    </w:p>
    <w:p w:rsidR="00827EA8" w:rsidRDefault="00827EA8" w:rsidP="004E1E05">
      <w:pPr>
        <w:spacing w:after="0" w:line="240" w:lineRule="auto"/>
      </w:pPr>
    </w:p>
    <w:p w:rsidR="004E1E05" w:rsidRPr="00564228" w:rsidRDefault="004E1E05" w:rsidP="004E1E05">
      <w:pPr>
        <w:shd w:val="clear" w:color="auto" w:fill="000000" w:themeFill="text1"/>
        <w:spacing w:after="0" w:line="240" w:lineRule="auto"/>
        <w:rPr>
          <w:b/>
          <w:color w:val="00B050"/>
        </w:rPr>
      </w:pPr>
      <w:r w:rsidRPr="00564228">
        <w:rPr>
          <w:b/>
          <w:color w:val="00B050"/>
        </w:rPr>
        <w:t xml:space="preserve">Tuesday Feb </w:t>
      </w:r>
      <w:r>
        <w:rPr>
          <w:b/>
          <w:color w:val="00B050"/>
        </w:rPr>
        <w:t>25</w:t>
      </w:r>
      <w:r w:rsidRPr="00564228">
        <w:rPr>
          <w:b/>
          <w:color w:val="00B050"/>
        </w:rPr>
        <w:t xml:space="preserve"> </w:t>
      </w:r>
    </w:p>
    <w:p w:rsidR="00227AC0" w:rsidRDefault="00227AC0" w:rsidP="004E1E05">
      <w:pPr>
        <w:spacing w:after="0" w:line="240" w:lineRule="auto"/>
      </w:pPr>
    </w:p>
    <w:p w:rsidR="00227AC0" w:rsidRPr="00BA3A53" w:rsidRDefault="00A2541E" w:rsidP="00227AC0">
      <w:pPr>
        <w:spacing w:after="0" w:line="240" w:lineRule="auto"/>
        <w:rPr>
          <w:sz w:val="20"/>
        </w:rPr>
      </w:pPr>
      <w:hyperlink r:id="rId124" w:history="1">
        <w:r w:rsidR="00227AC0" w:rsidRPr="00BA3A53">
          <w:rPr>
            <w:rStyle w:val="Hyperlink"/>
            <w:sz w:val="20"/>
          </w:rPr>
          <w:t>IAOTEAM-2835</w:t>
        </w:r>
      </w:hyperlink>
      <w:r w:rsidR="00227AC0" w:rsidRPr="00BA3A53">
        <w:rPr>
          <w:sz w:val="20"/>
        </w:rPr>
        <w:t xml:space="preserve"> (Validate incident creation in snow PROD)</w:t>
      </w:r>
    </w:p>
    <w:p w:rsidR="00472391" w:rsidRPr="00227AC0" w:rsidRDefault="00472391" w:rsidP="001D2733">
      <w:pPr>
        <w:pStyle w:val="ListParagraph"/>
        <w:numPr>
          <w:ilvl w:val="0"/>
          <w:numId w:val="69"/>
        </w:numPr>
        <w:spacing w:after="0" w:line="240" w:lineRule="auto"/>
        <w:rPr>
          <w:sz w:val="20"/>
        </w:rPr>
      </w:pPr>
      <w:r w:rsidRPr="00227AC0">
        <w:rPr>
          <w:sz w:val="20"/>
        </w:rPr>
        <w:t xml:space="preserve">Generated incident in ServiceNow Prod: </w:t>
      </w:r>
      <w:hyperlink r:id="rId125" w:history="1">
        <w:r w:rsidRPr="00227AC0">
          <w:rPr>
            <w:rStyle w:val="Hyperlink"/>
            <w:sz w:val="20"/>
          </w:rPr>
          <w:t>INC1896531</w:t>
        </w:r>
      </w:hyperlink>
      <w:r w:rsidRPr="00227AC0">
        <w:rPr>
          <w:sz w:val="20"/>
        </w:rPr>
        <w:t xml:space="preserve"> containing new variable for configuration item:  </w:t>
      </w:r>
      <w:r w:rsidRPr="00227AC0">
        <w:rPr>
          <w:color w:val="1F497D"/>
          <w:sz w:val="20"/>
        </w:rPr>
        <w:t>u_cmdb_ci</w:t>
      </w:r>
      <w:r w:rsidRPr="00227AC0">
        <w:rPr>
          <w:sz w:val="20"/>
        </w:rPr>
        <w:t xml:space="preserve">. </w:t>
      </w:r>
    </w:p>
    <w:p w:rsidR="00472391" w:rsidRDefault="00472391" w:rsidP="001D2733">
      <w:pPr>
        <w:pStyle w:val="ListParagraph"/>
        <w:numPr>
          <w:ilvl w:val="0"/>
          <w:numId w:val="69"/>
        </w:numPr>
        <w:spacing w:after="0" w:line="240" w:lineRule="auto"/>
        <w:rPr>
          <w:sz w:val="20"/>
        </w:rPr>
      </w:pPr>
      <w:r w:rsidRPr="00227AC0">
        <w:rPr>
          <w:sz w:val="20"/>
        </w:rPr>
        <w:t>It is working as expected.</w:t>
      </w:r>
    </w:p>
    <w:p w:rsidR="00227AC0" w:rsidRPr="00227AC0" w:rsidRDefault="00227AC0" w:rsidP="001D2733">
      <w:pPr>
        <w:pStyle w:val="ListParagraph"/>
        <w:numPr>
          <w:ilvl w:val="0"/>
          <w:numId w:val="69"/>
        </w:numPr>
        <w:spacing w:after="0" w:line="240" w:lineRule="auto"/>
        <w:rPr>
          <w:sz w:val="20"/>
        </w:rPr>
      </w:pPr>
      <w:r w:rsidRPr="00227AC0">
        <w:rPr>
          <w:sz w:val="20"/>
        </w:rPr>
        <w:t xml:space="preserve">Updated test plan: </w:t>
      </w:r>
      <w:hyperlink r:id="rId126" w:history="1">
        <w:r w:rsidRPr="00227AC0">
          <w:rPr>
            <w:rStyle w:val="Hyperlink"/>
            <w:sz w:val="20"/>
          </w:rPr>
          <w:t>Test Plan IAOTEAM-2835 - Validate Incident ticket creation using API calls in Production Service now</w:t>
        </w:r>
      </w:hyperlink>
    </w:p>
    <w:p w:rsidR="00227AC0" w:rsidRPr="00227AC0" w:rsidRDefault="00227AC0" w:rsidP="00227AC0">
      <w:pPr>
        <w:pStyle w:val="ListParagraph"/>
        <w:spacing w:after="0" w:line="240" w:lineRule="auto"/>
        <w:ind w:left="360"/>
        <w:rPr>
          <w:sz w:val="20"/>
        </w:rPr>
      </w:pPr>
    </w:p>
    <w:p w:rsidR="00472391" w:rsidRDefault="00472391" w:rsidP="004E1E05">
      <w:pPr>
        <w:spacing w:after="0" w:line="240" w:lineRule="auto"/>
        <w:rPr>
          <w:sz w:val="20"/>
        </w:rPr>
      </w:pPr>
    </w:p>
    <w:p w:rsidR="004369FB" w:rsidRPr="004369FB" w:rsidRDefault="00A2541E" w:rsidP="004369FB">
      <w:pPr>
        <w:spacing w:after="0" w:line="240" w:lineRule="auto"/>
        <w:rPr>
          <w:sz w:val="20"/>
          <w:szCs w:val="20"/>
        </w:rPr>
      </w:pPr>
      <w:hyperlink r:id="rId127" w:history="1">
        <w:r w:rsidR="002140E1">
          <w:rPr>
            <w:rStyle w:val="Hyperlink"/>
            <w:sz w:val="20"/>
            <w:szCs w:val="20"/>
          </w:rPr>
          <w:t>IAOTEAM-3051</w:t>
        </w:r>
      </w:hyperlink>
      <w:r w:rsidR="004369FB" w:rsidRPr="004369FB">
        <w:rPr>
          <w:sz w:val="20"/>
          <w:szCs w:val="20"/>
        </w:rPr>
        <w:t xml:space="preserve"> (</w:t>
      </w:r>
      <w:r w:rsidR="002140E1">
        <w:rPr>
          <w:sz w:val="20"/>
          <w:szCs w:val="20"/>
        </w:rPr>
        <w:t>Create Std Change req</w:t>
      </w:r>
      <w:r w:rsidR="004369FB" w:rsidRPr="004369FB">
        <w:rPr>
          <w:sz w:val="20"/>
          <w:szCs w:val="20"/>
        </w:rPr>
        <w:t>)</w:t>
      </w:r>
    </w:p>
    <w:p w:rsidR="004369FB" w:rsidRPr="00615917" w:rsidRDefault="004369FB" w:rsidP="00A01159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 w:rsidRPr="00615917">
        <w:rPr>
          <w:sz w:val="20"/>
          <w:szCs w:val="20"/>
        </w:rPr>
        <w:t xml:space="preserve">Created Bitbucket branch:  </w:t>
      </w:r>
      <w:hyperlink r:id="rId128" w:history="1">
        <w:r w:rsidRPr="00615917">
          <w:rPr>
            <w:rStyle w:val="Hyperlink"/>
            <w:sz w:val="20"/>
            <w:szCs w:val="20"/>
          </w:rPr>
          <w:t>feature/IAOTEAM-3051-standard-change-requests</w:t>
        </w:r>
      </w:hyperlink>
    </w:p>
    <w:p w:rsidR="00472391" w:rsidRPr="00615917" w:rsidRDefault="004369FB" w:rsidP="00A01159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 w:rsidRPr="00615917">
        <w:rPr>
          <w:sz w:val="20"/>
          <w:szCs w:val="20"/>
        </w:rPr>
        <w:t xml:space="preserve">Cloned </w:t>
      </w:r>
      <w:r w:rsidR="0082196F" w:rsidRPr="00615917">
        <w:rPr>
          <w:sz w:val="20"/>
          <w:szCs w:val="20"/>
        </w:rPr>
        <w:t xml:space="preserve">branch </w:t>
      </w:r>
      <w:r w:rsidRPr="00615917">
        <w:rPr>
          <w:sz w:val="20"/>
          <w:szCs w:val="20"/>
        </w:rPr>
        <w:t>to laptop</w:t>
      </w:r>
      <w:r w:rsidR="00B077B5" w:rsidRPr="00615917">
        <w:rPr>
          <w:sz w:val="20"/>
          <w:szCs w:val="20"/>
        </w:rPr>
        <w:t xml:space="preserve">: </w:t>
      </w:r>
      <w:r w:rsidR="00B077B5" w:rsidRPr="00615917">
        <w:rPr>
          <w:b/>
          <w:sz w:val="20"/>
          <w:szCs w:val="20"/>
        </w:rPr>
        <w:t>C:\Users\jam01370\gitrepos\ioac-automation\IAOTEAM-1442 Request Creation</w:t>
      </w:r>
    </w:p>
    <w:p w:rsidR="00E34B5F" w:rsidRPr="00615917" w:rsidRDefault="00B077B5" w:rsidP="00D537DA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 w:rsidRPr="00615917">
        <w:rPr>
          <w:sz w:val="20"/>
          <w:szCs w:val="20"/>
        </w:rPr>
        <w:t xml:space="preserve">Copied Sindhu’s </w:t>
      </w:r>
      <w:r w:rsidR="00A01159" w:rsidRPr="00615917">
        <w:rPr>
          <w:sz w:val="20"/>
          <w:szCs w:val="20"/>
        </w:rPr>
        <w:t xml:space="preserve">(Std Change) </w:t>
      </w:r>
      <w:r w:rsidRPr="00615917">
        <w:rPr>
          <w:sz w:val="20"/>
          <w:szCs w:val="20"/>
        </w:rPr>
        <w:t xml:space="preserve">code from </w:t>
      </w:r>
      <w:r w:rsidR="00A01159" w:rsidRPr="00615917">
        <w:rPr>
          <w:sz w:val="20"/>
          <w:szCs w:val="20"/>
        </w:rPr>
        <w:t>branch</w:t>
      </w:r>
      <w:r w:rsidR="00A01159" w:rsidRPr="00615917">
        <w:rPr>
          <w:i/>
          <w:sz w:val="20"/>
          <w:szCs w:val="20"/>
        </w:rPr>
        <w:t xml:space="preserve">:  </w:t>
      </w:r>
      <w:hyperlink r:id="rId129" w:history="1">
        <w:r w:rsidR="00E34B5F" w:rsidRPr="00615917">
          <w:rPr>
            <w:rStyle w:val="Hyperlink"/>
            <w:sz w:val="20"/>
            <w:szCs w:val="20"/>
          </w:rPr>
          <w:t>feature/INOP-242-ansible-integration-with-service-now</w:t>
        </w:r>
      </w:hyperlink>
    </w:p>
    <w:p w:rsidR="00615917" w:rsidRPr="00615917" w:rsidRDefault="00615917" w:rsidP="00D537DA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 w:rsidRPr="00615917">
        <w:rPr>
          <w:sz w:val="20"/>
          <w:szCs w:val="20"/>
        </w:rPr>
        <w:t xml:space="preserve">Created Ansible Tower project:  </w:t>
      </w:r>
      <w:hyperlink r:id="rId130" w:anchor="/projects/651?project_search=page_size:20;order_by:name;search:IOAC-Auto" w:history="1">
        <w:r w:rsidRPr="00615917">
          <w:rPr>
            <w:rStyle w:val="Hyperlink"/>
            <w:sz w:val="20"/>
            <w:szCs w:val="20"/>
          </w:rPr>
          <w:t>IOAC-Automation-ServiceNow</w:t>
        </w:r>
      </w:hyperlink>
      <w:r w:rsidRPr="00615917">
        <w:rPr>
          <w:sz w:val="20"/>
          <w:szCs w:val="20"/>
        </w:rPr>
        <w:t xml:space="preserve"> </w:t>
      </w:r>
    </w:p>
    <w:p w:rsidR="00615917" w:rsidRPr="00615917" w:rsidRDefault="00615917" w:rsidP="00615917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 w:rsidRPr="00615917">
        <w:rPr>
          <w:sz w:val="20"/>
          <w:szCs w:val="20"/>
        </w:rPr>
        <w:t xml:space="preserve">Project points at branch: </w:t>
      </w:r>
      <w:hyperlink r:id="rId131" w:history="1">
        <w:r w:rsidRPr="00615917">
          <w:rPr>
            <w:rStyle w:val="Hyperlink"/>
            <w:sz w:val="20"/>
            <w:szCs w:val="20"/>
          </w:rPr>
          <w:t>feature/IAOTEAM-3051-standard-change-requests</w:t>
        </w:r>
      </w:hyperlink>
    </w:p>
    <w:p w:rsidR="00897FB7" w:rsidRDefault="00897FB7" w:rsidP="00897FB7">
      <w:pPr>
        <w:spacing w:after="0" w:line="240" w:lineRule="auto"/>
        <w:rPr>
          <w:sz w:val="20"/>
          <w:szCs w:val="20"/>
        </w:rPr>
      </w:pPr>
    </w:p>
    <w:p w:rsidR="004D25F1" w:rsidRDefault="004D25F1" w:rsidP="00897FB7">
      <w:pPr>
        <w:spacing w:after="0" w:line="240" w:lineRule="auto"/>
        <w:rPr>
          <w:sz w:val="20"/>
          <w:szCs w:val="20"/>
        </w:rPr>
      </w:pPr>
    </w:p>
    <w:p w:rsidR="004D25F1" w:rsidRDefault="004D25F1" w:rsidP="00897FB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ServiceNow UI shows an error:  </w:t>
      </w:r>
      <w:r>
        <w:rPr>
          <w:rStyle w:val="outputmsgtext"/>
          <w:rFonts w:ascii="SourceSansPro" w:hAnsi="SourceSansPro"/>
          <w:color w:val="64201A"/>
          <w:sz w:val="20"/>
          <w:szCs w:val="20"/>
        </w:rPr>
        <w:t>The following mandatory fields are not filled in: Update to CI Required, Planned end date, Impacted Business Unit, Company, Assigned to, Planned start date, IT SVP</w:t>
      </w:r>
    </w:p>
    <w:p w:rsidR="004D25F1" w:rsidRDefault="004D25F1" w:rsidP="00897FB7">
      <w:pPr>
        <w:spacing w:after="0" w:line="240" w:lineRule="auto"/>
        <w:rPr>
          <w:sz w:val="20"/>
          <w:szCs w:val="20"/>
        </w:rPr>
      </w:pPr>
    </w:p>
    <w:p w:rsidR="004D25F1" w:rsidRDefault="004D25F1" w:rsidP="00897FB7">
      <w:pPr>
        <w:spacing w:after="0" w:line="240" w:lineRule="auto"/>
        <w:rPr>
          <w:sz w:val="20"/>
          <w:szCs w:val="20"/>
        </w:rPr>
      </w:pPr>
    </w:p>
    <w:p w:rsidR="00897FB7" w:rsidRDefault="00897FB7" w:rsidP="00897FB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Issue:  Getting error on Update Change call:</w:t>
      </w:r>
      <w:r w:rsidR="00582557">
        <w:rPr>
          <w:sz w:val="20"/>
          <w:szCs w:val="20"/>
        </w:rPr>
        <w:t xml:space="preserve">   </w:t>
      </w:r>
      <w:r w:rsidRPr="00582557">
        <w:rPr>
          <w:color w:val="FF0000"/>
          <w:sz w:val="20"/>
          <w:szCs w:val="20"/>
        </w:rPr>
        <w:t>PO</w:t>
      </w:r>
      <w:r w:rsidR="00582557" w:rsidRPr="00582557">
        <w:rPr>
          <w:color w:val="FF0000"/>
          <w:sz w:val="20"/>
          <w:szCs w:val="20"/>
        </w:rPr>
        <w:t>ST method not supported for API</w:t>
      </w:r>
    </w:p>
    <w:p w:rsidR="00897FB7" w:rsidRPr="00F902F0" w:rsidRDefault="00897FB7" w:rsidP="00F902F0">
      <w:pPr>
        <w:spacing w:after="0" w:line="240" w:lineRule="auto"/>
        <w:rPr>
          <w:sz w:val="20"/>
          <w:szCs w:val="20"/>
        </w:rPr>
      </w:pPr>
    </w:p>
    <w:p w:rsidR="0039680E" w:rsidRPr="00F902F0" w:rsidRDefault="0039680E" w:rsidP="00F902F0">
      <w:pPr>
        <w:spacing w:after="0" w:line="240" w:lineRule="auto"/>
        <w:rPr>
          <w:sz w:val="20"/>
          <w:szCs w:val="20"/>
        </w:rPr>
      </w:pPr>
      <w:r w:rsidRPr="00F902F0">
        <w:rPr>
          <w:sz w:val="20"/>
          <w:szCs w:val="20"/>
        </w:rPr>
        <w:t>Questions:</w:t>
      </w:r>
    </w:p>
    <w:p w:rsidR="007A467A" w:rsidRDefault="00560840" w:rsidP="00F902F0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Are </w:t>
      </w:r>
      <w:r w:rsidRPr="00560840">
        <w:rPr>
          <w:b/>
          <w:sz w:val="20"/>
          <w:szCs w:val="20"/>
        </w:rPr>
        <w:t>username</w:t>
      </w:r>
      <w:r>
        <w:rPr>
          <w:sz w:val="20"/>
          <w:szCs w:val="20"/>
        </w:rPr>
        <w:t xml:space="preserve"> and </w:t>
      </w:r>
      <w:r w:rsidRPr="00560840">
        <w:rPr>
          <w:b/>
          <w:sz w:val="20"/>
          <w:szCs w:val="20"/>
        </w:rPr>
        <w:t>password</w:t>
      </w:r>
      <w:r>
        <w:rPr>
          <w:sz w:val="20"/>
          <w:szCs w:val="20"/>
        </w:rPr>
        <w:t xml:space="preserve"> variables required in initial change request call</w:t>
      </w:r>
      <w:r w:rsidR="004D25F1">
        <w:rPr>
          <w:sz w:val="20"/>
          <w:szCs w:val="20"/>
        </w:rPr>
        <w:t xml:space="preserve"> or in </w:t>
      </w:r>
      <w:r w:rsidR="004D25F1" w:rsidRPr="004D25F1">
        <w:rPr>
          <w:b/>
          <w:sz w:val="20"/>
          <w:szCs w:val="20"/>
        </w:rPr>
        <w:t>update</w:t>
      </w:r>
      <w:r w:rsidR="004D25F1">
        <w:rPr>
          <w:sz w:val="20"/>
          <w:szCs w:val="20"/>
        </w:rPr>
        <w:t xml:space="preserve"> call</w:t>
      </w:r>
      <w:r>
        <w:rPr>
          <w:sz w:val="20"/>
          <w:szCs w:val="20"/>
        </w:rPr>
        <w:t xml:space="preserve">? </w:t>
      </w:r>
    </w:p>
    <w:p w:rsidR="007A467A" w:rsidRDefault="007A467A" w:rsidP="007A467A">
      <w:pPr>
        <w:pStyle w:val="ListParagraph"/>
        <w:numPr>
          <w:ilvl w:val="0"/>
          <w:numId w:val="70"/>
        </w:numPr>
        <w:spacing w:after="0" w:line="240" w:lineRule="auto"/>
        <w:contextualSpacing w:val="0"/>
      </w:pPr>
      <w:r>
        <w:lastRenderedPageBreak/>
        <w:t xml:space="preserve">It does not appear that the </w:t>
      </w:r>
      <w:r w:rsidRPr="007A467A">
        <w:rPr>
          <w:b/>
        </w:rPr>
        <w:t>state</w:t>
      </w:r>
      <w:r>
        <w:t xml:space="preserve"> update got applied.   How can we programmatically check the return values?  </w:t>
      </w:r>
    </w:p>
    <w:p w:rsidR="0039680E" w:rsidRPr="007A467A" w:rsidRDefault="0039680E" w:rsidP="00D537DA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 w:rsidRPr="007A467A">
        <w:rPr>
          <w:sz w:val="20"/>
          <w:szCs w:val="20"/>
        </w:rPr>
        <w:t xml:space="preserve">Who put the data in the </w:t>
      </w:r>
      <w:r w:rsidRPr="007A467A">
        <w:rPr>
          <w:b/>
          <w:sz w:val="20"/>
          <w:szCs w:val="20"/>
        </w:rPr>
        <w:t>AHS IOaC Automation Build</w:t>
      </w:r>
      <w:r w:rsidRPr="007A467A">
        <w:rPr>
          <w:sz w:val="20"/>
          <w:szCs w:val="20"/>
        </w:rPr>
        <w:t xml:space="preserve"> template?</w:t>
      </w:r>
      <w:r w:rsidR="00250826" w:rsidRPr="007A467A">
        <w:rPr>
          <w:sz w:val="20"/>
          <w:szCs w:val="20"/>
        </w:rPr>
        <w:t xml:space="preserve">  Is that our only use case?</w:t>
      </w:r>
    </w:p>
    <w:p w:rsidR="0039680E" w:rsidRDefault="0039680E" w:rsidP="00F902F0">
      <w:pPr>
        <w:pStyle w:val="ListParagraph"/>
        <w:numPr>
          <w:ilvl w:val="0"/>
          <w:numId w:val="7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How to update</w:t>
      </w:r>
      <w:r w:rsidR="00F902F0">
        <w:rPr>
          <w:sz w:val="20"/>
          <w:szCs w:val="20"/>
        </w:rPr>
        <w:t xml:space="preserve"> fields such as: </w:t>
      </w:r>
      <w:r w:rsidR="00F902F0" w:rsidRPr="00F902F0">
        <w:rPr>
          <w:b/>
          <w:sz w:val="20"/>
          <w:szCs w:val="20"/>
        </w:rPr>
        <w:t>Priority, Risk, Impact, Justification, Impact, Implementation plan, Backout plan</w:t>
      </w:r>
      <w:r w:rsidR="00F902F0">
        <w:rPr>
          <w:sz w:val="20"/>
          <w:szCs w:val="20"/>
        </w:rPr>
        <w:t xml:space="preserve">, etc. </w:t>
      </w:r>
    </w:p>
    <w:p w:rsidR="00AC3A35" w:rsidRPr="00172134" w:rsidRDefault="00AC3A35" w:rsidP="00F902F0">
      <w:pPr>
        <w:pStyle w:val="ListParagraph"/>
        <w:numPr>
          <w:ilvl w:val="0"/>
          <w:numId w:val="70"/>
        </w:numPr>
        <w:spacing w:after="0" w:line="240" w:lineRule="auto"/>
        <w:rPr>
          <w:color w:val="000000" w:themeColor="text1"/>
          <w:sz w:val="18"/>
          <w:szCs w:val="20"/>
        </w:rPr>
      </w:pPr>
      <w:r>
        <w:rPr>
          <w:sz w:val="20"/>
          <w:szCs w:val="20"/>
        </w:rPr>
        <w:t xml:space="preserve">Why are the API urls not mentioned in the </w:t>
      </w:r>
      <w:r>
        <w:rPr>
          <w:color w:val="1F497D"/>
        </w:rPr>
        <w:t xml:space="preserve">Create standard change_template </w:t>
      </w:r>
      <w:r w:rsidRPr="00AC3A35">
        <w:rPr>
          <w:color w:val="000000" w:themeColor="text1"/>
          <w:sz w:val="20"/>
        </w:rPr>
        <w:t>document?</w:t>
      </w:r>
    </w:p>
    <w:p w:rsidR="00172134" w:rsidRPr="00AC3A35" w:rsidRDefault="00172134" w:rsidP="00F902F0">
      <w:pPr>
        <w:pStyle w:val="ListParagraph"/>
        <w:numPr>
          <w:ilvl w:val="0"/>
          <w:numId w:val="70"/>
        </w:numPr>
        <w:spacing w:after="0" w:line="240" w:lineRule="auto"/>
        <w:rPr>
          <w:color w:val="000000" w:themeColor="text1"/>
          <w:sz w:val="18"/>
          <w:szCs w:val="20"/>
        </w:rPr>
      </w:pPr>
      <w:r>
        <w:rPr>
          <w:sz w:val="20"/>
          <w:szCs w:val="20"/>
        </w:rPr>
        <w:t xml:space="preserve">Does </w:t>
      </w:r>
      <w:r w:rsidRPr="00172134">
        <w:rPr>
          <w:b/>
          <w:sz w:val="20"/>
          <w:szCs w:val="20"/>
        </w:rPr>
        <w:t>assigned_to</w:t>
      </w:r>
      <w:r>
        <w:rPr>
          <w:sz w:val="20"/>
          <w:szCs w:val="20"/>
        </w:rPr>
        <w:t xml:space="preserve"> variable belong with the </w:t>
      </w:r>
      <w:r w:rsidRPr="00172134">
        <w:rPr>
          <w:b/>
          <w:sz w:val="20"/>
          <w:szCs w:val="20"/>
        </w:rPr>
        <w:t>create</w:t>
      </w:r>
      <w:r>
        <w:rPr>
          <w:sz w:val="20"/>
          <w:szCs w:val="20"/>
        </w:rPr>
        <w:t xml:space="preserve"> or </w:t>
      </w:r>
      <w:r w:rsidRPr="00172134">
        <w:rPr>
          <w:b/>
          <w:sz w:val="20"/>
          <w:szCs w:val="20"/>
        </w:rPr>
        <w:t>update</w:t>
      </w:r>
      <w:r>
        <w:rPr>
          <w:sz w:val="20"/>
          <w:szCs w:val="20"/>
        </w:rPr>
        <w:t xml:space="preserve"> calls?  Same question for the other “missing” values.</w:t>
      </w:r>
    </w:p>
    <w:p w:rsidR="0039680E" w:rsidRPr="002A0E87" w:rsidRDefault="0039680E" w:rsidP="00F902F0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615917" w:rsidRPr="00A01159" w:rsidRDefault="00615917" w:rsidP="004E1E05">
      <w:pPr>
        <w:spacing w:after="0" w:line="240" w:lineRule="auto"/>
        <w:rPr>
          <w:sz w:val="16"/>
          <w:szCs w:val="20"/>
        </w:rPr>
      </w:pPr>
    </w:p>
    <w:p w:rsidR="00A01159" w:rsidRPr="004369FB" w:rsidRDefault="00A01159" w:rsidP="004E1E05">
      <w:pPr>
        <w:spacing w:after="0" w:line="240" w:lineRule="auto"/>
        <w:rPr>
          <w:sz w:val="20"/>
          <w:szCs w:val="20"/>
        </w:rPr>
      </w:pPr>
    </w:p>
    <w:p w:rsidR="004369FB" w:rsidRPr="004369FB" w:rsidRDefault="004369FB" w:rsidP="004E1E05">
      <w:pPr>
        <w:spacing w:after="0" w:line="240" w:lineRule="auto"/>
        <w:rPr>
          <w:sz w:val="20"/>
          <w:szCs w:val="20"/>
        </w:rPr>
      </w:pPr>
    </w:p>
    <w:p w:rsidR="00472391" w:rsidRDefault="00472391" w:rsidP="004E1E05">
      <w:pPr>
        <w:spacing w:after="0" w:line="240" w:lineRule="auto"/>
      </w:pPr>
    </w:p>
    <w:p w:rsidR="00687523" w:rsidRDefault="00687523" w:rsidP="004E1E05">
      <w:pPr>
        <w:spacing w:after="0" w:line="240" w:lineRule="auto"/>
      </w:pPr>
    </w:p>
    <w:p w:rsidR="004E1E05" w:rsidRPr="00564228" w:rsidRDefault="004E1E05" w:rsidP="004E1E05">
      <w:pPr>
        <w:shd w:val="clear" w:color="auto" w:fill="000000" w:themeFill="text1"/>
        <w:spacing w:after="0" w:line="240" w:lineRule="auto"/>
        <w:rPr>
          <w:b/>
          <w:color w:val="00B050"/>
        </w:rPr>
      </w:pPr>
      <w:r w:rsidRPr="00564228">
        <w:rPr>
          <w:b/>
          <w:color w:val="00B050"/>
        </w:rPr>
        <w:t xml:space="preserve">Wednesday Feb </w:t>
      </w:r>
      <w:r>
        <w:rPr>
          <w:b/>
          <w:color w:val="00B050"/>
        </w:rPr>
        <w:t>26</w:t>
      </w:r>
    </w:p>
    <w:p w:rsidR="004E1E05" w:rsidRDefault="0054261B" w:rsidP="004E1E05">
      <w:pPr>
        <w:spacing w:after="0" w:line="240" w:lineRule="auto"/>
      </w:pPr>
      <w:r>
        <w:t xml:space="preserve">Email exchange with Ram re: create/update change API. </w:t>
      </w:r>
    </w:p>
    <w:p w:rsidR="0054261B" w:rsidRDefault="00DE60BD" w:rsidP="004E1E05">
      <w:pPr>
        <w:spacing w:after="0" w:line="240" w:lineRule="auto"/>
      </w:pPr>
      <w:r>
        <w:t>ServiceNow sync up meeting</w:t>
      </w:r>
    </w:p>
    <w:p w:rsidR="00DE60BD" w:rsidRDefault="00DE60BD" w:rsidP="004E1E05">
      <w:pPr>
        <w:spacing w:after="0" w:line="240" w:lineRule="auto"/>
      </w:pPr>
    </w:p>
    <w:p w:rsidR="00DE60BD" w:rsidRPr="004369FB" w:rsidRDefault="00A2541E" w:rsidP="00DE60BD">
      <w:pPr>
        <w:spacing w:after="0" w:line="240" w:lineRule="auto"/>
        <w:rPr>
          <w:sz w:val="20"/>
          <w:szCs w:val="20"/>
        </w:rPr>
      </w:pPr>
      <w:hyperlink r:id="rId132" w:history="1">
        <w:r w:rsidR="00DE60BD">
          <w:rPr>
            <w:rStyle w:val="Hyperlink"/>
            <w:sz w:val="20"/>
            <w:szCs w:val="20"/>
          </w:rPr>
          <w:t>IAOTEAM-3051</w:t>
        </w:r>
      </w:hyperlink>
      <w:r w:rsidR="00DE60BD" w:rsidRPr="004369FB">
        <w:rPr>
          <w:sz w:val="20"/>
          <w:szCs w:val="20"/>
        </w:rPr>
        <w:t xml:space="preserve"> (</w:t>
      </w:r>
      <w:r w:rsidR="00DE60BD">
        <w:rPr>
          <w:sz w:val="20"/>
          <w:szCs w:val="20"/>
        </w:rPr>
        <w:t>Create Std Change req</w:t>
      </w:r>
      <w:r w:rsidR="00DE60BD" w:rsidRPr="004369FB">
        <w:rPr>
          <w:sz w:val="20"/>
          <w:szCs w:val="20"/>
        </w:rPr>
        <w:t>)</w:t>
      </w:r>
    </w:p>
    <w:p w:rsidR="00DE60BD" w:rsidRDefault="00DE60BD" w:rsidP="004E1E05">
      <w:pPr>
        <w:spacing w:after="0" w:line="240" w:lineRule="auto"/>
      </w:pPr>
      <w:r>
        <w:t xml:space="preserve">Got </w:t>
      </w:r>
    </w:p>
    <w:p w:rsidR="0054261B" w:rsidRDefault="0054261B" w:rsidP="004E1E05">
      <w:pPr>
        <w:spacing w:after="0" w:line="240" w:lineRule="auto"/>
      </w:pPr>
    </w:p>
    <w:p w:rsidR="0054261B" w:rsidRDefault="0054261B" w:rsidP="004E1E05">
      <w:pPr>
        <w:spacing w:after="0" w:line="240" w:lineRule="auto"/>
      </w:pPr>
    </w:p>
    <w:p w:rsidR="0054261B" w:rsidRDefault="0054261B" w:rsidP="004E1E05">
      <w:pPr>
        <w:spacing w:after="0" w:line="240" w:lineRule="auto"/>
      </w:pPr>
    </w:p>
    <w:p w:rsidR="0054261B" w:rsidRDefault="0054261B" w:rsidP="004E1E05">
      <w:pPr>
        <w:spacing w:after="0" w:line="240" w:lineRule="auto"/>
      </w:pPr>
    </w:p>
    <w:p w:rsidR="004E1E05" w:rsidRPr="00564228" w:rsidRDefault="004E1E05" w:rsidP="004E1E05">
      <w:pPr>
        <w:shd w:val="clear" w:color="auto" w:fill="000000" w:themeFill="text1"/>
        <w:spacing w:after="0" w:line="240" w:lineRule="auto"/>
        <w:rPr>
          <w:b/>
          <w:color w:val="00B050"/>
        </w:rPr>
      </w:pPr>
      <w:r w:rsidRPr="00564228">
        <w:rPr>
          <w:b/>
          <w:color w:val="00B050"/>
        </w:rPr>
        <w:t xml:space="preserve">Thursday Feb </w:t>
      </w:r>
      <w:r>
        <w:rPr>
          <w:b/>
          <w:color w:val="00B050"/>
        </w:rPr>
        <w:t>27</w:t>
      </w:r>
      <w:r w:rsidRPr="00564228">
        <w:rPr>
          <w:b/>
          <w:color w:val="00B050"/>
        </w:rPr>
        <w:t xml:space="preserve"> </w:t>
      </w:r>
    </w:p>
    <w:p w:rsidR="004E1E05" w:rsidRDefault="004E1E05" w:rsidP="004E1E05">
      <w:pPr>
        <w:spacing w:after="0" w:line="240" w:lineRule="auto"/>
      </w:pPr>
    </w:p>
    <w:p w:rsidR="00CB7B00" w:rsidRDefault="00CB7B00" w:rsidP="004E1E05">
      <w:pPr>
        <w:spacing w:after="0" w:line="240" w:lineRule="auto"/>
      </w:pPr>
      <w:r>
        <w:t>ToDo:</w:t>
      </w:r>
    </w:p>
    <w:p w:rsidR="00F17BBA" w:rsidRDefault="00CB7B00" w:rsidP="004E1E05">
      <w:pPr>
        <w:spacing w:after="0" w:line="240" w:lineRule="auto"/>
      </w:pPr>
      <w:r>
        <w:t xml:space="preserve">Ask </w:t>
      </w:r>
      <w:r w:rsidR="00F17BBA">
        <w:t>best way to save change request sys_id.  So it can be used later on update.</w:t>
      </w:r>
    </w:p>
    <w:p w:rsidR="00CB7B00" w:rsidRDefault="00F17BBA" w:rsidP="004E1E05">
      <w:pPr>
        <w:spacing w:after="0" w:line="240" w:lineRule="auto"/>
      </w:pPr>
      <w:r>
        <w:t xml:space="preserve">Ask </w:t>
      </w:r>
      <w:r w:rsidR="00CB7B00">
        <w:t>where to store sys_id file on “localhost”.  What should the path be?</w:t>
      </w:r>
    </w:p>
    <w:p w:rsidR="00F17BBA" w:rsidRDefault="00F17BBA" w:rsidP="004E1E05">
      <w:pPr>
        <w:spacing w:after="0" w:line="240" w:lineRule="auto"/>
        <w:rPr>
          <w:szCs w:val="20"/>
        </w:rPr>
      </w:pPr>
      <w:r w:rsidRPr="00F17BBA">
        <w:rPr>
          <w:szCs w:val="20"/>
        </w:rPr>
        <w:t xml:space="preserve">Ask How to update fields such as: </w:t>
      </w:r>
      <w:r w:rsidRPr="00F17BBA">
        <w:rPr>
          <w:b/>
          <w:szCs w:val="20"/>
        </w:rPr>
        <w:t>Priority, Risk, Impact, Justification, Implementation plan, Backout plan</w:t>
      </w:r>
      <w:r w:rsidRPr="00F17BBA">
        <w:rPr>
          <w:szCs w:val="20"/>
        </w:rPr>
        <w:t>, etc.</w:t>
      </w:r>
    </w:p>
    <w:p w:rsidR="00096E9F" w:rsidRDefault="00096E9F" w:rsidP="004E1E05">
      <w:pPr>
        <w:spacing w:after="0" w:line="240" w:lineRule="auto"/>
        <w:rPr>
          <w:szCs w:val="20"/>
        </w:rPr>
      </w:pPr>
    </w:p>
    <w:p w:rsidR="00096E9F" w:rsidRDefault="00096E9F" w:rsidP="004E1E05">
      <w:pPr>
        <w:spacing w:after="0" w:line="240" w:lineRule="auto"/>
        <w:rPr>
          <w:szCs w:val="20"/>
        </w:rPr>
      </w:pPr>
      <w:r>
        <w:rPr>
          <w:szCs w:val="20"/>
        </w:rPr>
        <w:t xml:space="preserve">Change request: </w:t>
      </w:r>
      <w:r w:rsidRPr="00096E9F">
        <w:rPr>
          <w:szCs w:val="20"/>
        </w:rPr>
        <w:t>CHG0049383</w:t>
      </w:r>
    </w:p>
    <w:p w:rsidR="00096E9F" w:rsidRDefault="00096E9F" w:rsidP="004E1E05">
      <w:pPr>
        <w:spacing w:after="0" w:line="240" w:lineRule="auto"/>
        <w:rPr>
          <w:szCs w:val="20"/>
        </w:rPr>
      </w:pPr>
    </w:p>
    <w:p w:rsidR="006C1BE3" w:rsidRDefault="006C1BE3" w:rsidP="004E1E05">
      <w:pPr>
        <w:spacing w:after="0" w:line="240" w:lineRule="auto"/>
        <w:rPr>
          <w:sz w:val="24"/>
        </w:rPr>
      </w:pPr>
      <w:r>
        <w:rPr>
          <w:sz w:val="24"/>
        </w:rPr>
        <w:t xml:space="preserve">Ram stated: </w:t>
      </w:r>
      <w:r w:rsidR="00007C68">
        <w:rPr>
          <w:sz w:val="24"/>
        </w:rPr>
        <w:t xml:space="preserve">User supplied date-time must be GMT, not local time.  </w:t>
      </w:r>
    </w:p>
    <w:p w:rsidR="00096E9F" w:rsidRDefault="00007C68" w:rsidP="004E1E05">
      <w:pPr>
        <w:spacing w:after="0" w:line="240" w:lineRule="auto"/>
        <w:rPr>
          <w:sz w:val="24"/>
        </w:rPr>
      </w:pPr>
      <w:r>
        <w:rPr>
          <w:sz w:val="24"/>
        </w:rPr>
        <w:t>ToDo:  see if Ansible can convert time to GMT.</w:t>
      </w:r>
    </w:p>
    <w:p w:rsidR="00007C68" w:rsidRDefault="00F133A5" w:rsidP="004E1E05">
      <w:pPr>
        <w:spacing w:after="0" w:line="240" w:lineRule="auto"/>
        <w:rPr>
          <w:sz w:val="24"/>
        </w:rPr>
      </w:pPr>
      <w:r>
        <w:rPr>
          <w:sz w:val="24"/>
        </w:rPr>
        <w:t>Ram said to work with Change Mgmt Team to have different values</w:t>
      </w:r>
      <w:r w:rsidR="006C1BE3">
        <w:rPr>
          <w:sz w:val="24"/>
        </w:rPr>
        <w:t xml:space="preserve"> in the Description field and other fields of the templates.  </w:t>
      </w:r>
    </w:p>
    <w:p w:rsidR="00F133A5" w:rsidRDefault="00F133A5" w:rsidP="004E1E05">
      <w:pPr>
        <w:spacing w:after="0" w:line="240" w:lineRule="auto"/>
        <w:rPr>
          <w:sz w:val="24"/>
        </w:rPr>
      </w:pPr>
    </w:p>
    <w:p w:rsidR="00F133A5" w:rsidRDefault="00F133A5" w:rsidP="004E1E05">
      <w:pPr>
        <w:spacing w:after="0" w:line="240" w:lineRule="auto"/>
        <w:rPr>
          <w:sz w:val="24"/>
        </w:rPr>
      </w:pPr>
      <w:r>
        <w:rPr>
          <w:sz w:val="24"/>
        </w:rPr>
        <w:t>NEED A WAY TO GET SYSID OF STD TEMPLATES!</w:t>
      </w:r>
    </w:p>
    <w:p w:rsidR="00D537DA" w:rsidRDefault="00D537DA" w:rsidP="004E1E05">
      <w:pPr>
        <w:spacing w:after="0" w:line="240" w:lineRule="auto"/>
        <w:rPr>
          <w:sz w:val="24"/>
        </w:rPr>
      </w:pPr>
    </w:p>
    <w:p w:rsidR="00DF2678" w:rsidRDefault="00DF2678" w:rsidP="004E1E05">
      <w:pPr>
        <w:spacing w:after="0" w:line="240" w:lineRule="auto"/>
        <w:rPr>
          <w:sz w:val="24"/>
        </w:rPr>
      </w:pPr>
    </w:p>
    <w:p w:rsidR="00DF2678" w:rsidRDefault="00DF2678" w:rsidP="004E1E05">
      <w:pPr>
        <w:spacing w:after="0" w:line="240" w:lineRule="auto"/>
        <w:rPr>
          <w:sz w:val="24"/>
        </w:rPr>
      </w:pPr>
      <w:r>
        <w:rPr>
          <w:sz w:val="24"/>
        </w:rPr>
        <w:t xml:space="preserve">Challenge:  To create a Std Change request requires user to provide sysid of the desired </w:t>
      </w:r>
      <w:r w:rsidRPr="00DF2678">
        <w:rPr>
          <w:b/>
          <w:sz w:val="24"/>
        </w:rPr>
        <w:t>std change template</w:t>
      </w:r>
      <w:r>
        <w:rPr>
          <w:sz w:val="24"/>
        </w:rPr>
        <w:t xml:space="preserve">.  </w:t>
      </w:r>
    </w:p>
    <w:p w:rsidR="00DF2678" w:rsidRPr="00DF2678" w:rsidRDefault="00DF2678" w:rsidP="004E1E05">
      <w:pPr>
        <w:spacing w:after="0" w:line="240" w:lineRule="auto"/>
        <w:rPr>
          <w:sz w:val="24"/>
        </w:rPr>
      </w:pPr>
      <w:r>
        <w:rPr>
          <w:sz w:val="24"/>
        </w:rPr>
        <w:t xml:space="preserve">Solution:  We will embed a dictionary of </w:t>
      </w:r>
      <w:r w:rsidRPr="00DF2678">
        <w:rPr>
          <w:sz w:val="24"/>
        </w:rPr>
        <w:t>std change templates and associated sysids</w:t>
      </w:r>
      <w:r>
        <w:rPr>
          <w:sz w:val="24"/>
        </w:rPr>
        <w:t>.  User will provide the Change Template Name.  Our code, will perform a lookup of the name to get the sysid.</w:t>
      </w:r>
    </w:p>
    <w:p w:rsidR="00831279" w:rsidRDefault="00831279" w:rsidP="004E1E05">
      <w:pPr>
        <w:spacing w:after="0" w:line="240" w:lineRule="auto"/>
        <w:rPr>
          <w:sz w:val="24"/>
        </w:rPr>
      </w:pPr>
    </w:p>
    <w:p w:rsidR="001B7914" w:rsidRDefault="001B7914" w:rsidP="004E1E05">
      <w:pPr>
        <w:spacing w:after="0" w:line="240" w:lineRule="auto"/>
        <w:rPr>
          <w:sz w:val="24"/>
        </w:rPr>
      </w:pPr>
    </w:p>
    <w:p w:rsidR="001B7914" w:rsidRDefault="001B7914" w:rsidP="004E1E05">
      <w:pPr>
        <w:spacing w:after="0" w:line="240" w:lineRule="auto"/>
        <w:rPr>
          <w:sz w:val="24"/>
        </w:rPr>
      </w:pPr>
      <w:r>
        <w:rPr>
          <w:sz w:val="24"/>
        </w:rPr>
        <w:t>Actions</w:t>
      </w:r>
    </w:p>
    <w:p w:rsidR="001B7914" w:rsidRDefault="001B7914" w:rsidP="001B7914">
      <w:pPr>
        <w:spacing w:after="0" w:line="240" w:lineRule="auto"/>
        <w:rPr>
          <w:sz w:val="24"/>
        </w:rPr>
      </w:pPr>
      <w:r>
        <w:rPr>
          <w:sz w:val="24"/>
        </w:rPr>
        <w:t xml:space="preserve">Separated </w:t>
      </w:r>
      <w:r w:rsidRPr="008A66CB">
        <w:rPr>
          <w:b/>
          <w:sz w:val="24"/>
        </w:rPr>
        <w:t>createchange</w:t>
      </w:r>
      <w:r>
        <w:rPr>
          <w:sz w:val="24"/>
        </w:rPr>
        <w:t xml:space="preserve"> and </w:t>
      </w:r>
      <w:r w:rsidRPr="008A66CB">
        <w:rPr>
          <w:b/>
          <w:sz w:val="24"/>
        </w:rPr>
        <w:t>updatechange</w:t>
      </w:r>
      <w:r>
        <w:rPr>
          <w:sz w:val="24"/>
        </w:rPr>
        <w:t xml:space="preserve"> into distinct roles.</w:t>
      </w:r>
    </w:p>
    <w:p w:rsidR="001B7914" w:rsidRDefault="001B7914" w:rsidP="001B7914">
      <w:pPr>
        <w:spacing w:after="0" w:line="240" w:lineRule="auto"/>
        <w:rPr>
          <w:sz w:val="24"/>
        </w:rPr>
      </w:pPr>
      <w:r>
        <w:rPr>
          <w:sz w:val="24"/>
        </w:rPr>
        <w:t>Create Job Template</w:t>
      </w:r>
      <w:r w:rsidR="007E0C0E">
        <w:rPr>
          <w:sz w:val="24"/>
        </w:rPr>
        <w:t>s</w:t>
      </w:r>
      <w:r>
        <w:rPr>
          <w:sz w:val="24"/>
        </w:rPr>
        <w:t>:</w:t>
      </w:r>
      <w:r w:rsidR="007E0C0E">
        <w:rPr>
          <w:sz w:val="24"/>
        </w:rPr>
        <w:t xml:space="preserve"> </w:t>
      </w:r>
      <w:r w:rsidR="007E0C0E" w:rsidRPr="001B7914">
        <w:rPr>
          <w:color w:val="00B050"/>
          <w:sz w:val="24"/>
        </w:rPr>
        <w:t>IOAC-SvcNow-</w:t>
      </w:r>
      <w:r w:rsidR="007E0C0E">
        <w:rPr>
          <w:color w:val="00B050"/>
          <w:sz w:val="24"/>
        </w:rPr>
        <w:t>CreateStd</w:t>
      </w:r>
      <w:r w:rsidR="007E0C0E" w:rsidRPr="001B7914">
        <w:rPr>
          <w:color w:val="00B050"/>
          <w:sz w:val="24"/>
        </w:rPr>
        <w:t>Chg-Jim</w:t>
      </w:r>
      <w:r w:rsidR="007E0C0E" w:rsidRPr="007E0C0E">
        <w:rPr>
          <w:color w:val="000000" w:themeColor="text1"/>
          <w:sz w:val="24"/>
        </w:rPr>
        <w:t>,</w:t>
      </w:r>
      <w:r>
        <w:rPr>
          <w:sz w:val="24"/>
        </w:rPr>
        <w:t xml:space="preserve"> </w:t>
      </w:r>
      <w:r w:rsidRPr="001B7914">
        <w:rPr>
          <w:color w:val="00B050"/>
          <w:sz w:val="24"/>
        </w:rPr>
        <w:t>IOAC-SvcNow-UpdateChg-Jim</w:t>
      </w:r>
    </w:p>
    <w:p w:rsidR="001B7914" w:rsidRDefault="001B7914" w:rsidP="001B7914">
      <w:pPr>
        <w:spacing w:after="0" w:line="240" w:lineRule="auto"/>
        <w:rPr>
          <w:sz w:val="24"/>
        </w:rPr>
      </w:pPr>
      <w:r>
        <w:rPr>
          <w:sz w:val="24"/>
        </w:rPr>
        <w:t xml:space="preserve">Create Workflow template: </w:t>
      </w:r>
      <w:r w:rsidRPr="001B7914">
        <w:rPr>
          <w:color w:val="00B050"/>
          <w:sz w:val="24"/>
        </w:rPr>
        <w:t>IOAC-Workflow-Create-Update-StdChg-Jim</w:t>
      </w:r>
    </w:p>
    <w:p w:rsidR="001B7914" w:rsidRDefault="007E0C0E" w:rsidP="001B7914">
      <w:pPr>
        <w:spacing w:after="0" w:line="240" w:lineRule="auto"/>
        <w:rPr>
          <w:sz w:val="24"/>
        </w:rPr>
      </w:pPr>
      <w:r>
        <w:rPr>
          <w:sz w:val="24"/>
        </w:rPr>
        <w:t xml:space="preserve">Role: createchange  </w:t>
      </w:r>
      <w:r w:rsidRPr="007E0C0E">
        <w:rPr>
          <w:b/>
          <w:sz w:val="24"/>
        </w:rPr>
        <w:t xml:space="preserve">– </w:t>
      </w:r>
      <w:r>
        <w:rPr>
          <w:sz w:val="24"/>
        </w:rPr>
        <w:t xml:space="preserve">Updated logic in role to </w:t>
      </w:r>
      <w:r w:rsidRPr="007E0C0E">
        <w:rPr>
          <w:sz w:val="24"/>
        </w:rPr>
        <w:t xml:space="preserve">persist the </w:t>
      </w:r>
      <w:r w:rsidRPr="007E0C0E">
        <w:rPr>
          <w:b/>
          <w:sz w:val="24"/>
        </w:rPr>
        <w:t xml:space="preserve">ChgReq_SysId </w:t>
      </w:r>
      <w:r w:rsidRPr="007E0C0E">
        <w:rPr>
          <w:sz w:val="24"/>
        </w:rPr>
        <w:t>variable</w:t>
      </w:r>
    </w:p>
    <w:p w:rsidR="007E0C0E" w:rsidRDefault="007E0C0E" w:rsidP="007E0C0E">
      <w:pPr>
        <w:spacing w:after="0" w:line="240" w:lineRule="auto"/>
        <w:rPr>
          <w:sz w:val="24"/>
        </w:rPr>
      </w:pPr>
      <w:r>
        <w:rPr>
          <w:sz w:val="24"/>
        </w:rPr>
        <w:t xml:space="preserve">Role: updatechange – Update logic to use persisted </w:t>
      </w:r>
      <w:r w:rsidRPr="007E0C0E">
        <w:rPr>
          <w:b/>
          <w:sz w:val="24"/>
        </w:rPr>
        <w:t>ChgReq_SysId</w:t>
      </w:r>
      <w:r w:rsidRPr="007E0C0E">
        <w:rPr>
          <w:sz w:val="24"/>
        </w:rPr>
        <w:t xml:space="preserve"> variable</w:t>
      </w:r>
    </w:p>
    <w:p w:rsidR="007E5026" w:rsidRDefault="007E5026" w:rsidP="007E0C0E">
      <w:pPr>
        <w:spacing w:after="0" w:line="240" w:lineRule="auto"/>
        <w:rPr>
          <w:sz w:val="24"/>
        </w:rPr>
      </w:pPr>
      <w:r>
        <w:rPr>
          <w:sz w:val="24"/>
        </w:rPr>
        <w:t xml:space="preserve">Generated change request: </w:t>
      </w:r>
      <w:hyperlink r:id="rId133" w:history="1">
        <w:r>
          <w:rPr>
            <w:rStyle w:val="Hyperlink"/>
          </w:rPr>
          <w:t>CHG0049387</w:t>
        </w:r>
      </w:hyperlink>
      <w:r>
        <w:t xml:space="preserve"> </w:t>
      </w:r>
      <w:r>
        <w:rPr>
          <w:sz w:val="24"/>
        </w:rPr>
        <w:t>on Dev SvcNow.</w:t>
      </w:r>
    </w:p>
    <w:p w:rsidR="00CB7B00" w:rsidRDefault="00CB7B00" w:rsidP="004E1E05">
      <w:pPr>
        <w:spacing w:after="0" w:line="240" w:lineRule="auto"/>
      </w:pPr>
    </w:p>
    <w:p w:rsidR="00CB7B00" w:rsidRDefault="00CB7B00" w:rsidP="004E1E05">
      <w:pPr>
        <w:spacing w:after="0" w:line="240" w:lineRule="auto"/>
      </w:pPr>
    </w:p>
    <w:p w:rsidR="004E1E05" w:rsidRPr="00564228" w:rsidRDefault="004E1E05" w:rsidP="004E1E05">
      <w:pPr>
        <w:shd w:val="clear" w:color="auto" w:fill="000000" w:themeFill="text1"/>
        <w:spacing w:after="0" w:line="240" w:lineRule="auto"/>
        <w:rPr>
          <w:b/>
          <w:color w:val="00B050"/>
        </w:rPr>
      </w:pPr>
      <w:r w:rsidRPr="00564228">
        <w:rPr>
          <w:b/>
          <w:color w:val="00B050"/>
        </w:rPr>
        <w:t>Friday Feb</w:t>
      </w:r>
      <w:r>
        <w:rPr>
          <w:b/>
          <w:color w:val="00B050"/>
        </w:rPr>
        <w:t xml:space="preserve"> 28</w:t>
      </w:r>
      <w:r w:rsidRPr="00564228">
        <w:rPr>
          <w:b/>
          <w:color w:val="00B050"/>
        </w:rPr>
        <w:t xml:space="preserve">  </w:t>
      </w:r>
    </w:p>
    <w:p w:rsidR="005C3509" w:rsidRDefault="005C3509" w:rsidP="005C3509">
      <w:pPr>
        <w:spacing w:after="0" w:line="240" w:lineRule="auto"/>
      </w:pPr>
    </w:p>
    <w:p w:rsidR="002A7150" w:rsidRDefault="002A7150" w:rsidP="005C3509">
      <w:pPr>
        <w:spacing w:after="0" w:line="240" w:lineRule="auto"/>
      </w:pPr>
      <w:r>
        <w:lastRenderedPageBreak/>
        <w:t>Timesheets</w:t>
      </w:r>
    </w:p>
    <w:p w:rsidR="002A7150" w:rsidRDefault="002A7150" w:rsidP="00CF07A0">
      <w:pPr>
        <w:pStyle w:val="ListParagraph"/>
        <w:numPr>
          <w:ilvl w:val="0"/>
          <w:numId w:val="71"/>
        </w:numPr>
        <w:spacing w:after="0" w:line="240" w:lineRule="auto"/>
      </w:pPr>
      <w:r>
        <w:t>Artemis: yes</w:t>
      </w:r>
    </w:p>
    <w:p w:rsidR="002A7150" w:rsidRDefault="002A7150" w:rsidP="00CF07A0">
      <w:pPr>
        <w:pStyle w:val="ListParagraph"/>
        <w:numPr>
          <w:ilvl w:val="0"/>
          <w:numId w:val="71"/>
        </w:numPr>
        <w:spacing w:after="0" w:line="240" w:lineRule="auto"/>
      </w:pPr>
      <w:r>
        <w:t>Fieldglass: yes</w:t>
      </w:r>
    </w:p>
    <w:p w:rsidR="002A7150" w:rsidRDefault="002A7150" w:rsidP="00CF07A0">
      <w:pPr>
        <w:pStyle w:val="ListParagraph"/>
        <w:numPr>
          <w:ilvl w:val="0"/>
          <w:numId w:val="71"/>
        </w:numPr>
        <w:spacing w:after="0" w:line="240" w:lineRule="auto"/>
      </w:pPr>
      <w:r>
        <w:t>Wipro: No</w:t>
      </w:r>
    </w:p>
    <w:p w:rsidR="002A7150" w:rsidRDefault="002A7150" w:rsidP="005C3509">
      <w:pPr>
        <w:spacing w:after="0" w:line="240" w:lineRule="auto"/>
      </w:pPr>
    </w:p>
    <w:p w:rsidR="002A7150" w:rsidRDefault="002A7150" w:rsidP="005C3509">
      <w:pPr>
        <w:spacing w:after="0" w:line="240" w:lineRule="auto"/>
      </w:pPr>
    </w:p>
    <w:p w:rsidR="002A7150" w:rsidRDefault="002A7150" w:rsidP="005C3509">
      <w:pPr>
        <w:spacing w:after="0" w:line="240" w:lineRule="auto"/>
      </w:pPr>
    </w:p>
    <w:p w:rsidR="00F46387" w:rsidRDefault="00F46387" w:rsidP="005C3509">
      <w:pPr>
        <w:spacing w:after="0" w:line="240" w:lineRule="auto"/>
      </w:pPr>
      <w:r>
        <w:t>Session w Priya:  Ansible-vault</w:t>
      </w:r>
    </w:p>
    <w:p w:rsidR="00F46387" w:rsidRDefault="00F46387" w:rsidP="00F463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mkdir snow/vault</w:t>
      </w:r>
    </w:p>
    <w:p w:rsidR="00F46387" w:rsidRDefault="00F46387" w:rsidP="00F463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ansible-vault create snow/vault/snowstdchange.yml </w:t>
      </w:r>
    </w:p>
    <w:p w:rsidR="00F46387" w:rsidRDefault="00F46387" w:rsidP="005C3509">
      <w:pPr>
        <w:spacing w:after="0" w:line="240" w:lineRule="auto"/>
      </w:pPr>
    </w:p>
    <w:p w:rsidR="00F46387" w:rsidRDefault="00F46387" w:rsidP="005C3509">
      <w:pPr>
        <w:spacing w:after="0" w:line="240" w:lineRule="auto"/>
      </w:pPr>
    </w:p>
    <w:p w:rsidR="00F46387" w:rsidRDefault="00F46387" w:rsidP="005C3509">
      <w:pPr>
        <w:spacing w:after="0" w:line="240" w:lineRule="auto"/>
      </w:pPr>
    </w:p>
    <w:p w:rsidR="00F46387" w:rsidRDefault="00F46387" w:rsidP="005C3509">
      <w:pPr>
        <w:spacing w:after="0" w:line="240" w:lineRule="auto"/>
      </w:pPr>
    </w:p>
    <w:p w:rsidR="005C3509" w:rsidRPr="00564228" w:rsidRDefault="005C3509" w:rsidP="005C3509">
      <w:pPr>
        <w:shd w:val="clear" w:color="auto" w:fill="000000" w:themeFill="text1"/>
        <w:spacing w:after="0" w:line="240" w:lineRule="auto"/>
        <w:rPr>
          <w:b/>
          <w:color w:val="FFFF00"/>
        </w:rPr>
      </w:pPr>
      <w:r w:rsidRPr="00564228">
        <w:rPr>
          <w:b/>
          <w:color w:val="FFFF00"/>
        </w:rPr>
        <w:t xml:space="preserve">Monday Feb 17 </w:t>
      </w:r>
    </w:p>
    <w:p w:rsidR="00130429" w:rsidRPr="00817F3A" w:rsidRDefault="00130429" w:rsidP="0013042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ServiceNow Sync up meeting: We informed ServiceNow team (Chandra Ravipatri) that current snow API for </w:t>
      </w:r>
      <w:r w:rsidRPr="00130429">
        <w:rPr>
          <w:b/>
          <w:sz w:val="20"/>
          <w:szCs w:val="20"/>
        </w:rPr>
        <w:t>requests</w:t>
      </w:r>
      <w:r>
        <w:rPr>
          <w:sz w:val="20"/>
          <w:szCs w:val="20"/>
        </w:rPr>
        <w:t xml:space="preserve"> is limited.  We need API to create any type of request.  Only need these fields: Request Type, Application Name…</w:t>
      </w:r>
    </w:p>
    <w:p w:rsidR="00130429" w:rsidRDefault="00130429" w:rsidP="00817F3A">
      <w:pPr>
        <w:spacing w:after="0" w:line="240" w:lineRule="auto"/>
        <w:rPr>
          <w:rStyle w:val="Hyperlink"/>
          <w:sz w:val="20"/>
          <w:szCs w:val="20"/>
        </w:rPr>
      </w:pPr>
    </w:p>
    <w:p w:rsidR="00817F3A" w:rsidRPr="00817F3A" w:rsidRDefault="00A2541E" w:rsidP="00817F3A">
      <w:pPr>
        <w:spacing w:after="0" w:line="240" w:lineRule="auto"/>
        <w:rPr>
          <w:rStyle w:val="Hyperlink"/>
          <w:sz w:val="20"/>
          <w:szCs w:val="20"/>
        </w:rPr>
      </w:pPr>
      <w:hyperlink r:id="rId134" w:history="1">
        <w:r w:rsidR="00817F3A" w:rsidRPr="00817F3A">
          <w:rPr>
            <w:rStyle w:val="Hyperlink"/>
            <w:sz w:val="20"/>
            <w:szCs w:val="20"/>
          </w:rPr>
          <w:t>IAOTEAM-1230</w:t>
        </w:r>
      </w:hyperlink>
      <w:r w:rsidR="00817F3A" w:rsidRPr="00817F3A">
        <w:rPr>
          <w:sz w:val="20"/>
          <w:szCs w:val="20"/>
        </w:rPr>
        <w:t xml:space="preserve"> (IOAC upload to JFrog</w:t>
      </w:r>
      <w:r w:rsidR="00817F3A" w:rsidRPr="00817F3A">
        <w:rPr>
          <w:rStyle w:val="Hyperlink"/>
          <w:sz w:val="20"/>
          <w:szCs w:val="20"/>
        </w:rPr>
        <w:t>)</w:t>
      </w:r>
    </w:p>
    <w:p w:rsidR="005C3509" w:rsidRPr="00251C02" w:rsidRDefault="00817F3A" w:rsidP="00E820AC">
      <w:pPr>
        <w:pStyle w:val="ListParagraph"/>
        <w:numPr>
          <w:ilvl w:val="0"/>
          <w:numId w:val="54"/>
        </w:numPr>
        <w:spacing w:after="0" w:line="240" w:lineRule="auto"/>
        <w:rPr>
          <w:sz w:val="20"/>
          <w:szCs w:val="20"/>
        </w:rPr>
      </w:pPr>
      <w:r w:rsidRPr="00251C02">
        <w:rPr>
          <w:sz w:val="20"/>
          <w:szCs w:val="20"/>
        </w:rPr>
        <w:t>Sent email to Raghav asking when we can test Artifact upload pipeline.</w:t>
      </w:r>
    </w:p>
    <w:p w:rsidR="009F7FE5" w:rsidRDefault="00130429" w:rsidP="00E820AC">
      <w:pPr>
        <w:pStyle w:val="ListParagraph"/>
        <w:numPr>
          <w:ilvl w:val="0"/>
          <w:numId w:val="54"/>
        </w:numPr>
        <w:spacing w:after="0" w:line="240" w:lineRule="auto"/>
      </w:pPr>
      <w:r w:rsidRPr="00251C02">
        <w:rPr>
          <w:sz w:val="20"/>
          <w:szCs w:val="20"/>
        </w:rPr>
        <w:t xml:space="preserve">Asked Rajesh Bagham how to get API token.  I found this article online: </w:t>
      </w:r>
      <w:hyperlink r:id="rId135" w:history="1">
        <w:r>
          <w:rPr>
            <w:rStyle w:val="Hyperlink"/>
          </w:rPr>
          <w:t>How to generate Jenkins user token</w:t>
        </w:r>
      </w:hyperlink>
    </w:p>
    <w:p w:rsidR="00110BF0" w:rsidRPr="006F3F5B" w:rsidRDefault="00110BF0" w:rsidP="00E820AC">
      <w:pPr>
        <w:pStyle w:val="ListParagraph"/>
        <w:numPr>
          <w:ilvl w:val="0"/>
          <w:numId w:val="54"/>
        </w:numPr>
        <w:spacing w:after="0" w:line="240" w:lineRule="auto"/>
        <w:rPr>
          <w:rStyle w:val="Hyperlink"/>
          <w:color w:val="auto"/>
          <w:sz w:val="20"/>
          <w:u w:val="none"/>
        </w:rPr>
      </w:pPr>
      <w:r w:rsidRPr="00251C02">
        <w:rPr>
          <w:sz w:val="20"/>
        </w:rPr>
        <w:t xml:space="preserve">Updated </w:t>
      </w:r>
      <w:hyperlink r:id="rId136" w:history="1">
        <w:r w:rsidRPr="00251C02">
          <w:rPr>
            <w:rStyle w:val="Hyperlink"/>
            <w:sz w:val="20"/>
          </w:rPr>
          <w:t>DSOE-3807</w:t>
        </w:r>
      </w:hyperlink>
    </w:p>
    <w:p w:rsidR="00E84E5B" w:rsidRDefault="00E84E5B" w:rsidP="00E84E5B">
      <w:pPr>
        <w:pStyle w:val="ListParagraph"/>
        <w:spacing w:after="0" w:line="240" w:lineRule="auto"/>
        <w:rPr>
          <w:rStyle w:val="Hyperlink"/>
          <w:color w:val="auto"/>
          <w:sz w:val="20"/>
          <w:u w:val="none"/>
        </w:rPr>
      </w:pPr>
    </w:p>
    <w:p w:rsidR="006F3F5B" w:rsidRPr="006F3F5B" w:rsidRDefault="00E84E5B" w:rsidP="006F3F5B">
      <w:pPr>
        <w:pStyle w:val="ListParagraph"/>
        <w:numPr>
          <w:ilvl w:val="0"/>
          <w:numId w:val="54"/>
        </w:numPr>
        <w:spacing w:after="0" w:line="240" w:lineRule="auto"/>
        <w:rPr>
          <w:rStyle w:val="Hyperlink"/>
          <w:color w:val="auto"/>
          <w:sz w:val="20"/>
          <w:u w:val="none"/>
        </w:rPr>
      </w:pPr>
      <w:r>
        <w:rPr>
          <w:rStyle w:val="Hyperlink"/>
          <w:color w:val="auto"/>
          <w:sz w:val="20"/>
          <w:u w:val="none"/>
        </w:rPr>
        <w:t xml:space="preserve">TEST #1: </w:t>
      </w:r>
      <w:r w:rsidR="006F3F5B" w:rsidRPr="006F3F5B">
        <w:rPr>
          <w:rStyle w:val="Hyperlink"/>
          <w:color w:val="auto"/>
          <w:sz w:val="20"/>
          <w:u w:val="none"/>
        </w:rPr>
        <w:t>Got</w:t>
      </w:r>
      <w:r w:rsidRPr="00F36B38">
        <w:rPr>
          <w:rStyle w:val="Hyperlink"/>
          <w:color w:val="000000" w:themeColor="text1"/>
          <w:sz w:val="20"/>
          <w:u w:val="none"/>
        </w:rPr>
        <w:t xml:space="preserve"> </w:t>
      </w:r>
      <w:hyperlink r:id="rId137" w:history="1">
        <w:r w:rsidRPr="00E84E5B">
          <w:rPr>
            <w:rStyle w:val="Hyperlink"/>
            <w:sz w:val="20"/>
          </w:rPr>
          <w:t>Jenkins pipeline</w:t>
        </w:r>
      </w:hyperlink>
      <w:r w:rsidR="006F3F5B" w:rsidRPr="006F3F5B">
        <w:rPr>
          <w:rStyle w:val="Hyperlink"/>
          <w:color w:val="auto"/>
          <w:sz w:val="20"/>
          <w:u w:val="none"/>
        </w:rPr>
        <w:t xml:space="preserve"> to successfully upload Uma's file to artifactory!</w:t>
      </w:r>
    </w:p>
    <w:p w:rsidR="006F3F5B" w:rsidRPr="006F3F5B" w:rsidRDefault="006F3F5B" w:rsidP="006F3F5B">
      <w:pPr>
        <w:pStyle w:val="ListParagraph"/>
        <w:numPr>
          <w:ilvl w:val="1"/>
          <w:numId w:val="54"/>
        </w:numPr>
        <w:spacing w:after="0" w:line="240" w:lineRule="auto"/>
        <w:rPr>
          <w:rStyle w:val="Hyperlink"/>
          <w:color w:val="auto"/>
          <w:sz w:val="20"/>
          <w:u w:val="none"/>
        </w:rPr>
      </w:pPr>
      <w:r w:rsidRPr="006F3F5B">
        <w:rPr>
          <w:rStyle w:val="Hyperlink"/>
          <w:color w:val="auto"/>
          <w:sz w:val="20"/>
          <w:u w:val="none"/>
        </w:rPr>
        <w:t xml:space="preserve">Source </w:t>
      </w:r>
      <w:r w:rsidR="00A33DE0">
        <w:rPr>
          <w:rStyle w:val="Hyperlink"/>
          <w:color w:val="auto"/>
          <w:sz w:val="20"/>
          <w:u w:val="none"/>
        </w:rPr>
        <w:t xml:space="preserve">path &amp; </w:t>
      </w:r>
      <w:r w:rsidRPr="006F3F5B">
        <w:rPr>
          <w:rStyle w:val="Hyperlink"/>
          <w:color w:val="auto"/>
          <w:sz w:val="20"/>
          <w:u w:val="none"/>
        </w:rPr>
        <w:t xml:space="preserve">file: </w:t>
      </w:r>
      <w:r w:rsidRPr="006F3F5B">
        <w:rPr>
          <w:rStyle w:val="Hyperlink"/>
          <w:b/>
          <w:color w:val="auto"/>
          <w:sz w:val="20"/>
          <w:highlight w:val="yellow"/>
          <w:u w:val="none"/>
        </w:rPr>
        <w:t>/tjx/Apps_depot</w:t>
      </w:r>
      <w:r w:rsidRPr="006F3F5B">
        <w:rPr>
          <w:rStyle w:val="Hyperlink"/>
          <w:color w:val="auto"/>
          <w:sz w:val="20"/>
          <w:u w:val="none"/>
        </w:rPr>
        <w:t>/software/ControlM/EM/DROST.9.0.19.000_Linux-x86_64.tar.z</w:t>
      </w:r>
    </w:p>
    <w:p w:rsidR="006F3F5B" w:rsidRDefault="006F3F5B" w:rsidP="006F3F5B">
      <w:pPr>
        <w:pStyle w:val="ListParagraph"/>
        <w:numPr>
          <w:ilvl w:val="1"/>
          <w:numId w:val="54"/>
        </w:numPr>
        <w:spacing w:after="0" w:line="240" w:lineRule="auto"/>
        <w:rPr>
          <w:rStyle w:val="Hyperlink"/>
          <w:color w:val="auto"/>
          <w:sz w:val="20"/>
          <w:u w:val="none"/>
        </w:rPr>
      </w:pPr>
      <w:r w:rsidRPr="006F3F5B">
        <w:rPr>
          <w:rStyle w:val="Hyperlink"/>
          <w:color w:val="auto"/>
          <w:sz w:val="20"/>
          <w:u w:val="none"/>
        </w:rPr>
        <w:t xml:space="preserve">Destination on JFROG:  </w:t>
      </w:r>
      <w:hyperlink r:id="rId138" w:history="1">
        <w:r w:rsidRPr="006F3F5B">
          <w:rPr>
            <w:rStyle w:val="Hyperlink"/>
            <w:sz w:val="20"/>
          </w:rPr>
          <w:t>https://jfrog.tjx.com/artifactory/Unix-Linux/Control-M/EM</w:t>
        </w:r>
      </w:hyperlink>
    </w:p>
    <w:p w:rsidR="00990EED" w:rsidRPr="00990EED" w:rsidRDefault="00990EED" w:rsidP="006F3F5B">
      <w:pPr>
        <w:pStyle w:val="ListParagraph"/>
        <w:numPr>
          <w:ilvl w:val="1"/>
          <w:numId w:val="54"/>
        </w:numPr>
        <w:spacing w:after="0" w:line="240" w:lineRule="auto"/>
        <w:rPr>
          <w:rStyle w:val="Hyperlink"/>
          <w:b/>
          <w:color w:val="00B050"/>
          <w:sz w:val="20"/>
          <w:u w:val="none"/>
        </w:rPr>
      </w:pPr>
      <w:r>
        <w:rPr>
          <w:rStyle w:val="Hyperlink"/>
          <w:color w:val="auto"/>
          <w:sz w:val="20"/>
          <w:u w:val="none"/>
        </w:rPr>
        <w:t xml:space="preserve">Result: </w:t>
      </w:r>
      <w:r w:rsidRPr="00990EED">
        <w:rPr>
          <w:rStyle w:val="Hyperlink"/>
          <w:b/>
          <w:color w:val="00B050"/>
          <w:sz w:val="20"/>
          <w:u w:val="none"/>
        </w:rPr>
        <w:t>Success!</w:t>
      </w:r>
    </w:p>
    <w:p w:rsidR="006F3F5B" w:rsidRPr="006F3F5B" w:rsidRDefault="006F3F5B" w:rsidP="006F3F5B">
      <w:pPr>
        <w:spacing w:after="0" w:line="240" w:lineRule="auto"/>
        <w:rPr>
          <w:rStyle w:val="Hyperlink"/>
          <w:color w:val="000000" w:themeColor="text1"/>
          <w:sz w:val="20"/>
          <w:u w:val="none"/>
        </w:rPr>
      </w:pPr>
    </w:p>
    <w:p w:rsidR="00217DDE" w:rsidRDefault="00E84E5B" w:rsidP="00217DDE">
      <w:pPr>
        <w:pStyle w:val="ListParagraph"/>
        <w:numPr>
          <w:ilvl w:val="0"/>
          <w:numId w:val="54"/>
        </w:numPr>
        <w:spacing w:after="0" w:line="240" w:lineRule="auto"/>
        <w:rPr>
          <w:rStyle w:val="Hyperlink"/>
          <w:color w:val="000000" w:themeColor="text1"/>
          <w:sz w:val="20"/>
          <w:u w:val="none"/>
        </w:rPr>
      </w:pPr>
      <w:r>
        <w:rPr>
          <w:rStyle w:val="Hyperlink"/>
          <w:color w:val="000000" w:themeColor="text1"/>
          <w:sz w:val="20"/>
          <w:u w:val="none"/>
        </w:rPr>
        <w:t>TEST #2:  Use NFS share</w:t>
      </w:r>
      <w:r w:rsidR="00217DDE">
        <w:rPr>
          <w:rStyle w:val="Hyperlink"/>
          <w:color w:val="000000" w:themeColor="text1"/>
          <w:sz w:val="20"/>
          <w:u w:val="none"/>
        </w:rPr>
        <w:t xml:space="preserve"> staging area: </w:t>
      </w:r>
      <w:r w:rsidR="00217DDE" w:rsidRPr="00E84E5B">
        <w:rPr>
          <w:rStyle w:val="Hyperlink"/>
          <w:b/>
          <w:color w:val="000000" w:themeColor="text1"/>
          <w:sz w:val="20"/>
          <w:highlight w:val="yellow"/>
          <w:u w:val="none"/>
        </w:rPr>
        <w:t>/tjx/ioac-artifact-staging</w:t>
      </w:r>
    </w:p>
    <w:p w:rsidR="00A33DE0" w:rsidRPr="00990EED" w:rsidRDefault="00A33DE0" w:rsidP="00A33DE0">
      <w:pPr>
        <w:pStyle w:val="ListParagraph"/>
        <w:numPr>
          <w:ilvl w:val="1"/>
          <w:numId w:val="54"/>
        </w:numPr>
        <w:spacing w:after="0" w:line="240" w:lineRule="auto"/>
        <w:rPr>
          <w:rStyle w:val="Hyperlink"/>
          <w:color w:val="000000" w:themeColor="text1"/>
          <w:sz w:val="20"/>
          <w:u w:val="none"/>
        </w:rPr>
      </w:pPr>
      <w:r>
        <w:rPr>
          <w:rStyle w:val="Hyperlink"/>
          <w:color w:val="000000" w:themeColor="text1"/>
          <w:sz w:val="20"/>
          <w:u w:val="none"/>
        </w:rPr>
        <w:t xml:space="preserve">Source path &amp; file: </w:t>
      </w:r>
      <w:r w:rsidRPr="00A33DE0">
        <w:rPr>
          <w:rStyle w:val="Hyperlink"/>
          <w:b/>
          <w:color w:val="000000" w:themeColor="text1"/>
          <w:sz w:val="20"/>
          <w:u w:val="none"/>
        </w:rPr>
        <w:t>/tjx/ioac-artifact-staging</w:t>
      </w:r>
      <w:r>
        <w:rPr>
          <w:rStyle w:val="Hyperlink"/>
          <w:b/>
          <w:color w:val="000000" w:themeColor="text1"/>
          <w:sz w:val="20"/>
          <w:u w:val="none"/>
        </w:rPr>
        <w:t>/</w:t>
      </w:r>
      <w:r w:rsidRPr="00A33DE0">
        <w:rPr>
          <w:rStyle w:val="Hyperlink"/>
          <w:b/>
          <w:color w:val="000000" w:themeColor="text1"/>
          <w:sz w:val="20"/>
          <w:u w:val="none"/>
        </w:rPr>
        <w:t>test_upload1.zip</w:t>
      </w:r>
    </w:p>
    <w:p w:rsidR="00990EED" w:rsidRPr="00990EED" w:rsidRDefault="00990EED" w:rsidP="00A33DE0">
      <w:pPr>
        <w:pStyle w:val="ListParagraph"/>
        <w:numPr>
          <w:ilvl w:val="1"/>
          <w:numId w:val="54"/>
        </w:numPr>
        <w:spacing w:after="0" w:line="240" w:lineRule="auto"/>
        <w:rPr>
          <w:rStyle w:val="Hyperlink"/>
          <w:color w:val="000000" w:themeColor="text1"/>
          <w:sz w:val="20"/>
          <w:u w:val="none"/>
        </w:rPr>
      </w:pPr>
      <w:r w:rsidRPr="006F3F5B">
        <w:rPr>
          <w:rStyle w:val="Hyperlink"/>
          <w:color w:val="auto"/>
          <w:sz w:val="20"/>
          <w:u w:val="none"/>
        </w:rPr>
        <w:t xml:space="preserve">Destination on JFROG: </w:t>
      </w:r>
      <w:hyperlink r:id="rId139" w:anchor="/artifacts/browse/tree/General/IOAC/Linux/ESP" w:history="1">
        <w:r w:rsidRPr="00990EED">
          <w:rPr>
            <w:color w:val="0000FF"/>
            <w:sz w:val="20"/>
            <w:u w:val="single"/>
          </w:rPr>
          <w:t>https://jfrog.tjx.com/artifactory/webapp/#/artifacts/browse/tree/General/IOAC/Linux/ESP</w:t>
        </w:r>
      </w:hyperlink>
      <w:r w:rsidRPr="00990EED">
        <w:rPr>
          <w:rStyle w:val="Hyperlink"/>
          <w:color w:val="auto"/>
          <w:sz w:val="18"/>
          <w:u w:val="none"/>
        </w:rPr>
        <w:t xml:space="preserve"> </w:t>
      </w:r>
    </w:p>
    <w:p w:rsidR="00990EED" w:rsidRPr="00E51CBD" w:rsidRDefault="00990EED" w:rsidP="00990EED">
      <w:pPr>
        <w:pStyle w:val="ListParagraph"/>
        <w:numPr>
          <w:ilvl w:val="1"/>
          <w:numId w:val="54"/>
        </w:numPr>
        <w:spacing w:after="0" w:line="240" w:lineRule="auto"/>
        <w:rPr>
          <w:rStyle w:val="Hyperlink"/>
          <w:color w:val="00B050"/>
          <w:sz w:val="20"/>
          <w:u w:val="none"/>
        </w:rPr>
      </w:pPr>
      <w:r>
        <w:rPr>
          <w:rStyle w:val="Hyperlink"/>
          <w:color w:val="auto"/>
          <w:sz w:val="20"/>
          <w:u w:val="none"/>
        </w:rPr>
        <w:t xml:space="preserve">Result: </w:t>
      </w:r>
      <w:r w:rsidR="00E51CBD">
        <w:rPr>
          <w:rStyle w:val="Hyperlink"/>
          <w:color w:val="auto"/>
          <w:sz w:val="20"/>
          <w:u w:val="none"/>
        </w:rPr>
        <w:t xml:space="preserve">Failed.  Cause: NFS share </w:t>
      </w:r>
      <w:r w:rsidR="00E51CBD" w:rsidRPr="00E84E5B">
        <w:rPr>
          <w:rStyle w:val="Hyperlink"/>
          <w:b/>
          <w:color w:val="000000" w:themeColor="text1"/>
          <w:sz w:val="20"/>
          <w:highlight w:val="yellow"/>
          <w:u w:val="none"/>
        </w:rPr>
        <w:t>/tjx/ioac-artifact-staging</w:t>
      </w:r>
      <w:r w:rsidR="00E51CBD">
        <w:rPr>
          <w:rStyle w:val="Hyperlink"/>
          <w:b/>
          <w:color w:val="000000" w:themeColor="text1"/>
          <w:sz w:val="20"/>
          <w:u w:val="none"/>
        </w:rPr>
        <w:t xml:space="preserve"> </w:t>
      </w:r>
      <w:r w:rsidR="00E51CBD" w:rsidRPr="00E51CBD">
        <w:rPr>
          <w:rStyle w:val="Hyperlink"/>
          <w:color w:val="000000" w:themeColor="text1"/>
          <w:sz w:val="20"/>
          <w:u w:val="none"/>
        </w:rPr>
        <w:t>is not mounted on the Jenkins slave.</w:t>
      </w:r>
      <w:r w:rsidR="00E51CBD">
        <w:rPr>
          <w:rStyle w:val="Hyperlink"/>
          <w:color w:val="000000" w:themeColor="text1"/>
          <w:sz w:val="20"/>
          <w:u w:val="none"/>
        </w:rPr>
        <w:t xml:space="preserve">  Tools team says we are not authorized to create new mount on Jenkins slave.</w:t>
      </w:r>
    </w:p>
    <w:p w:rsidR="00A33DE0" w:rsidRPr="005C6A4F" w:rsidRDefault="00A33DE0" w:rsidP="005C6A4F">
      <w:pPr>
        <w:spacing w:after="0" w:line="240" w:lineRule="auto"/>
        <w:rPr>
          <w:rStyle w:val="Hyperlink"/>
          <w:color w:val="000000" w:themeColor="text1"/>
          <w:sz w:val="20"/>
          <w:u w:val="none"/>
        </w:rPr>
      </w:pPr>
    </w:p>
    <w:p w:rsidR="00F36B38" w:rsidRPr="00F36B38" w:rsidRDefault="00F36B38" w:rsidP="00E820AC">
      <w:pPr>
        <w:pStyle w:val="ListParagraph"/>
        <w:numPr>
          <w:ilvl w:val="0"/>
          <w:numId w:val="54"/>
        </w:numPr>
        <w:spacing w:after="0" w:line="240" w:lineRule="auto"/>
        <w:rPr>
          <w:color w:val="000000" w:themeColor="text1"/>
          <w:sz w:val="20"/>
        </w:rPr>
      </w:pPr>
      <w:r w:rsidRPr="00F36B38">
        <w:rPr>
          <w:rStyle w:val="Hyperlink"/>
          <w:color w:val="000000" w:themeColor="text1"/>
          <w:sz w:val="20"/>
          <w:u w:val="none"/>
        </w:rPr>
        <w:t xml:space="preserve">Ran pipeline job: </w:t>
      </w:r>
      <w:hyperlink r:id="rId140" w:history="1">
        <w:r w:rsidR="00E84E5B" w:rsidRPr="00E84E5B">
          <w:rPr>
            <w:rStyle w:val="Hyperlink"/>
            <w:sz w:val="20"/>
          </w:rPr>
          <w:t>Jenkins pipeline</w:t>
        </w:r>
      </w:hyperlink>
    </w:p>
    <w:p w:rsidR="00F36B38" w:rsidRPr="00217DDE" w:rsidRDefault="00F36B38" w:rsidP="00F36B38">
      <w:pPr>
        <w:pStyle w:val="ListParagraph"/>
        <w:numPr>
          <w:ilvl w:val="1"/>
          <w:numId w:val="54"/>
        </w:numPr>
        <w:spacing w:after="0" w:line="240" w:lineRule="auto"/>
        <w:rPr>
          <w:rStyle w:val="Hyperlink"/>
          <w:rFonts w:cstheme="minorHAnsi"/>
          <w:color w:val="000000" w:themeColor="text1"/>
          <w:sz w:val="20"/>
          <w:u w:val="none"/>
        </w:rPr>
      </w:pPr>
      <w:r>
        <w:rPr>
          <w:rStyle w:val="Hyperlink"/>
          <w:color w:val="000000" w:themeColor="text1"/>
          <w:sz w:val="20"/>
          <w:u w:val="none"/>
        </w:rPr>
        <w:t>Params:</w:t>
      </w:r>
    </w:p>
    <w:p w:rsidR="00F36B38" w:rsidRPr="00217DDE" w:rsidRDefault="00217DDE" w:rsidP="00F36B38">
      <w:pPr>
        <w:pStyle w:val="ListParagraph"/>
        <w:numPr>
          <w:ilvl w:val="2"/>
          <w:numId w:val="54"/>
        </w:numPr>
        <w:spacing w:after="0" w:line="240" w:lineRule="auto"/>
        <w:rPr>
          <w:rFonts w:cstheme="minorHAnsi"/>
          <w:color w:val="000000" w:themeColor="text1"/>
          <w:sz w:val="20"/>
        </w:rPr>
      </w:pPr>
      <w:r w:rsidRPr="00217DDE">
        <w:rPr>
          <w:rFonts w:cstheme="minorHAnsi"/>
          <w:color w:val="333333"/>
          <w:sz w:val="20"/>
          <w:szCs w:val="21"/>
        </w:rPr>
        <w:t>artifactoryPath =</w:t>
      </w:r>
      <w:r w:rsidRPr="00217DDE">
        <w:rPr>
          <w:rFonts w:cstheme="minorHAnsi"/>
          <w:color w:val="333333"/>
          <w:sz w:val="21"/>
          <w:szCs w:val="21"/>
        </w:rPr>
        <w:t xml:space="preserve"> </w:t>
      </w:r>
      <w:r w:rsidR="00F36B38" w:rsidRPr="00217DDE">
        <w:rPr>
          <w:rFonts w:cstheme="minorHAnsi"/>
          <w:color w:val="000000" w:themeColor="text1"/>
          <w:sz w:val="20"/>
        </w:rPr>
        <w:t>ioac-test/ESP_11.4.tar</w:t>
      </w:r>
    </w:p>
    <w:p w:rsidR="00F36B38" w:rsidRPr="00217DDE" w:rsidRDefault="00217DDE" w:rsidP="00217DDE">
      <w:pPr>
        <w:pStyle w:val="ListParagraph"/>
        <w:numPr>
          <w:ilvl w:val="2"/>
          <w:numId w:val="54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217DDE">
        <w:rPr>
          <w:rFonts w:cstheme="minorHAnsi"/>
          <w:color w:val="333333"/>
          <w:sz w:val="20"/>
          <w:szCs w:val="20"/>
        </w:rPr>
        <w:t>sourcePath = lnx1ijump01p</w:t>
      </w:r>
      <w:r w:rsidRPr="00E84E5B">
        <w:rPr>
          <w:rFonts w:cstheme="minorHAnsi"/>
          <w:b/>
          <w:color w:val="333333"/>
          <w:sz w:val="20"/>
          <w:szCs w:val="20"/>
          <w:highlight w:val="yellow"/>
        </w:rPr>
        <w:t>/tjx/ioac-artifact-staging</w:t>
      </w:r>
      <w:r w:rsidRPr="00217DDE">
        <w:rPr>
          <w:rFonts w:cstheme="minorHAnsi"/>
          <w:color w:val="333333"/>
          <w:sz w:val="20"/>
          <w:szCs w:val="20"/>
        </w:rPr>
        <w:t>/ESP_11.4.tar</w:t>
      </w:r>
    </w:p>
    <w:p w:rsidR="00817F3A" w:rsidRDefault="00817F3A" w:rsidP="005C3509">
      <w:pPr>
        <w:spacing w:after="0" w:line="240" w:lineRule="auto"/>
      </w:pPr>
    </w:p>
    <w:p w:rsidR="005C3509" w:rsidRPr="00564228" w:rsidRDefault="005C3509" w:rsidP="005C3509">
      <w:pPr>
        <w:shd w:val="clear" w:color="auto" w:fill="000000" w:themeFill="text1"/>
        <w:spacing w:after="0" w:line="240" w:lineRule="auto"/>
        <w:rPr>
          <w:b/>
          <w:color w:val="FFFF00"/>
        </w:rPr>
      </w:pPr>
      <w:r>
        <w:rPr>
          <w:b/>
          <w:color w:val="FFFF00"/>
        </w:rPr>
        <w:t>Tues</w:t>
      </w:r>
      <w:r w:rsidRPr="00564228">
        <w:rPr>
          <w:b/>
          <w:color w:val="FFFF00"/>
        </w:rPr>
        <w:t>day</w:t>
      </w:r>
      <w:r>
        <w:rPr>
          <w:b/>
          <w:color w:val="FFFF00"/>
        </w:rPr>
        <w:t xml:space="preserve"> Feb 18</w:t>
      </w:r>
      <w:r w:rsidRPr="00564228">
        <w:rPr>
          <w:b/>
          <w:color w:val="FFFF00"/>
        </w:rPr>
        <w:t xml:space="preserve"> </w:t>
      </w:r>
    </w:p>
    <w:p w:rsidR="00307DD9" w:rsidRPr="00307DD9" w:rsidRDefault="00307DD9" w:rsidP="005C3509">
      <w:pPr>
        <w:spacing w:after="0" w:line="240" w:lineRule="auto"/>
        <w:rPr>
          <w:sz w:val="20"/>
        </w:rPr>
      </w:pPr>
      <w:r w:rsidRPr="00307DD9">
        <w:rPr>
          <w:sz w:val="20"/>
        </w:rPr>
        <w:t xml:space="preserve">ServiceNow sync up meeting:  </w:t>
      </w:r>
    </w:p>
    <w:p w:rsidR="0047545B" w:rsidRDefault="0047545B" w:rsidP="00307DD9">
      <w:pPr>
        <w:pStyle w:val="ListParagraph"/>
        <w:numPr>
          <w:ilvl w:val="0"/>
          <w:numId w:val="55"/>
        </w:numPr>
        <w:spacing w:after="0" w:line="240" w:lineRule="auto"/>
        <w:rPr>
          <w:sz w:val="20"/>
        </w:rPr>
      </w:pPr>
      <w:r>
        <w:rPr>
          <w:sz w:val="20"/>
        </w:rPr>
        <w:t>Currently the snow API supports 4 request types only.  Each type has different input variables.</w:t>
      </w:r>
    </w:p>
    <w:p w:rsidR="005C3509" w:rsidRPr="00307DD9" w:rsidRDefault="00307DD9" w:rsidP="00307DD9">
      <w:pPr>
        <w:pStyle w:val="ListParagraph"/>
        <w:numPr>
          <w:ilvl w:val="0"/>
          <w:numId w:val="55"/>
        </w:numPr>
        <w:spacing w:after="0" w:line="240" w:lineRule="auto"/>
        <w:rPr>
          <w:sz w:val="20"/>
        </w:rPr>
      </w:pPr>
      <w:r>
        <w:rPr>
          <w:sz w:val="20"/>
        </w:rPr>
        <w:t xml:space="preserve">Requirement: We need </w:t>
      </w:r>
      <w:r w:rsidRPr="00307DD9">
        <w:rPr>
          <w:sz w:val="20"/>
        </w:rPr>
        <w:t>snow API to create any request type.</w:t>
      </w:r>
    </w:p>
    <w:p w:rsidR="00307DD9" w:rsidRDefault="00307DD9" w:rsidP="0047545B">
      <w:pPr>
        <w:pStyle w:val="ListParagraph"/>
        <w:numPr>
          <w:ilvl w:val="0"/>
          <w:numId w:val="55"/>
        </w:numPr>
        <w:spacing w:after="0" w:line="240" w:lineRule="auto"/>
        <w:rPr>
          <w:sz w:val="20"/>
        </w:rPr>
      </w:pPr>
      <w:r w:rsidRPr="00307DD9">
        <w:rPr>
          <w:sz w:val="20"/>
        </w:rPr>
        <w:t xml:space="preserve">All requests will have the same 5 input fields: </w:t>
      </w:r>
      <w:r w:rsidRPr="00307DD9">
        <w:rPr>
          <w:b/>
          <w:color w:val="7030A0"/>
          <w:sz w:val="20"/>
        </w:rPr>
        <w:t>application_name, request_type, assignment_group, requested_for</w:t>
      </w:r>
      <w:r>
        <w:rPr>
          <w:b/>
          <w:color w:val="7030A0"/>
          <w:sz w:val="20"/>
        </w:rPr>
        <w:t>, description</w:t>
      </w:r>
    </w:p>
    <w:p w:rsidR="00307DD9" w:rsidRDefault="00307DD9" w:rsidP="0047545B">
      <w:pPr>
        <w:pStyle w:val="ListParagraph"/>
        <w:numPr>
          <w:ilvl w:val="0"/>
          <w:numId w:val="55"/>
        </w:numPr>
        <w:spacing w:after="0" w:line="240" w:lineRule="auto"/>
        <w:rPr>
          <w:sz w:val="20"/>
        </w:rPr>
      </w:pPr>
      <w:r>
        <w:rPr>
          <w:sz w:val="20"/>
        </w:rPr>
        <w:t>API will support/recognize any valid Assignment group that exists in ServiceNow.  No special coding required on API side.</w:t>
      </w:r>
    </w:p>
    <w:p w:rsidR="00307DD9" w:rsidRPr="00307DD9" w:rsidRDefault="00307DD9" w:rsidP="005C3509">
      <w:pPr>
        <w:spacing w:after="0" w:line="240" w:lineRule="auto"/>
        <w:rPr>
          <w:sz w:val="20"/>
        </w:rPr>
      </w:pPr>
    </w:p>
    <w:p w:rsidR="006F3ED1" w:rsidRPr="00817F3A" w:rsidRDefault="00A2541E" w:rsidP="006F3ED1">
      <w:pPr>
        <w:spacing w:after="0" w:line="240" w:lineRule="auto"/>
        <w:rPr>
          <w:rStyle w:val="Hyperlink"/>
          <w:sz w:val="20"/>
          <w:szCs w:val="20"/>
        </w:rPr>
      </w:pPr>
      <w:hyperlink r:id="rId141" w:history="1">
        <w:r w:rsidR="006F3ED1" w:rsidRPr="00817F3A">
          <w:rPr>
            <w:rStyle w:val="Hyperlink"/>
            <w:sz w:val="20"/>
            <w:szCs w:val="20"/>
          </w:rPr>
          <w:t>IAOTEAM-1230</w:t>
        </w:r>
      </w:hyperlink>
      <w:r w:rsidR="006F3ED1" w:rsidRPr="00817F3A">
        <w:rPr>
          <w:sz w:val="20"/>
          <w:szCs w:val="20"/>
        </w:rPr>
        <w:t xml:space="preserve"> (IOAC upload to JFrog</w:t>
      </w:r>
      <w:r w:rsidR="006F3ED1" w:rsidRPr="00817F3A">
        <w:rPr>
          <w:rStyle w:val="Hyperlink"/>
          <w:sz w:val="20"/>
          <w:szCs w:val="20"/>
        </w:rPr>
        <w:t>)</w:t>
      </w:r>
    </w:p>
    <w:p w:rsidR="00933D22" w:rsidRPr="006F3ED1" w:rsidRDefault="00933D22" w:rsidP="001D2733">
      <w:pPr>
        <w:pStyle w:val="ListParagraph"/>
        <w:numPr>
          <w:ilvl w:val="0"/>
          <w:numId w:val="58"/>
        </w:numPr>
        <w:spacing w:after="0" w:line="240" w:lineRule="auto"/>
        <w:rPr>
          <w:sz w:val="20"/>
        </w:rPr>
      </w:pPr>
      <w:r w:rsidRPr="006F3ED1">
        <w:rPr>
          <w:sz w:val="20"/>
        </w:rPr>
        <w:t xml:space="preserve">Requested Priya’s help filling out ARMs request for access to </w:t>
      </w:r>
      <w:r w:rsidRPr="006F3ED1">
        <w:rPr>
          <w:color w:val="172B4D"/>
          <w:sz w:val="20"/>
          <w:shd w:val="clear" w:color="auto" w:fill="FFFFFF"/>
        </w:rPr>
        <w:t xml:space="preserve">Windows staging server </w:t>
      </w:r>
      <w:r w:rsidRPr="006F3ED1">
        <w:rPr>
          <w:b/>
          <w:bCs/>
          <w:color w:val="172B4D"/>
          <w:sz w:val="20"/>
          <w:shd w:val="clear" w:color="auto" w:fill="FFFFFF"/>
        </w:rPr>
        <w:t>wioac001p.</w:t>
      </w:r>
    </w:p>
    <w:p w:rsidR="00F51186" w:rsidRPr="00F51186" w:rsidRDefault="00F51186" w:rsidP="001D2733">
      <w:pPr>
        <w:pStyle w:val="NormalWeb"/>
        <w:numPr>
          <w:ilvl w:val="0"/>
          <w:numId w:val="58"/>
        </w:numPr>
        <w:spacing w:before="0" w:beforeAutospacing="0" w:after="0" w:afterAutospacing="0"/>
        <w:rPr>
          <w:rFonts w:asciiTheme="minorHAnsi" w:hAnsiTheme="minorHAnsi" w:cstheme="minorHAnsi"/>
          <w:sz w:val="20"/>
        </w:rPr>
      </w:pPr>
      <w:r w:rsidRPr="00F51186">
        <w:rPr>
          <w:rFonts w:asciiTheme="minorHAnsi" w:hAnsiTheme="minorHAnsi" w:cstheme="minorHAnsi"/>
          <w:sz w:val="20"/>
        </w:rPr>
        <w:t>Notes: </w:t>
      </w:r>
    </w:p>
    <w:p w:rsidR="00F51186" w:rsidRPr="00F51186" w:rsidRDefault="00F51186" w:rsidP="001D2733">
      <w:pPr>
        <w:pStyle w:val="NormalWeb"/>
        <w:numPr>
          <w:ilvl w:val="1"/>
          <w:numId w:val="58"/>
        </w:numPr>
        <w:spacing w:before="0" w:beforeAutospacing="0" w:after="0" w:afterAutospacing="0"/>
        <w:rPr>
          <w:rFonts w:asciiTheme="minorHAnsi" w:hAnsiTheme="minorHAnsi" w:cstheme="minorHAnsi"/>
          <w:sz w:val="20"/>
        </w:rPr>
      </w:pPr>
      <w:r w:rsidRPr="00F51186">
        <w:rPr>
          <w:rFonts w:asciiTheme="minorHAnsi" w:hAnsiTheme="minorHAnsi" w:cstheme="minorHAnsi"/>
          <w:sz w:val="20"/>
        </w:rPr>
        <w:t>Article on calling Jenkins job externally (e.g.  ansible playbook): </w:t>
      </w:r>
      <w:hyperlink r:id="rId142" w:history="1">
        <w:r w:rsidRPr="00F51186">
          <w:rPr>
            <w:rStyle w:val="Hyperlink"/>
            <w:rFonts w:asciiTheme="minorHAnsi" w:hAnsiTheme="minorHAnsi" w:cstheme="minorHAnsi"/>
            <w:sz w:val="20"/>
          </w:rPr>
          <w:t>Jenkins Remote access API</w:t>
        </w:r>
      </w:hyperlink>
    </w:p>
    <w:p w:rsidR="00F51186" w:rsidRPr="003664FE" w:rsidRDefault="00F51186" w:rsidP="001D2733">
      <w:pPr>
        <w:pStyle w:val="NormalWeb"/>
        <w:numPr>
          <w:ilvl w:val="1"/>
          <w:numId w:val="58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 w:rsidRPr="00F51186">
        <w:rPr>
          <w:rFonts w:asciiTheme="minorHAnsi" w:hAnsiTheme="minorHAnsi" w:cstheme="minorHAnsi"/>
          <w:sz w:val="20"/>
        </w:rPr>
        <w:t>Syntax for artifact source path</w:t>
      </w:r>
      <w:r w:rsidR="003664FE">
        <w:rPr>
          <w:rFonts w:asciiTheme="minorHAnsi" w:hAnsiTheme="minorHAnsi" w:cstheme="minorHAnsi"/>
          <w:sz w:val="20"/>
        </w:rPr>
        <w:t xml:space="preserve"> (in pipeline script)</w:t>
      </w:r>
      <w:r w:rsidRPr="00F51186">
        <w:rPr>
          <w:rFonts w:asciiTheme="minorHAnsi" w:hAnsiTheme="minorHAnsi" w:cstheme="minorHAnsi"/>
          <w:sz w:val="20"/>
        </w:rPr>
        <w:t xml:space="preserve">:  </w:t>
      </w:r>
      <w:r w:rsidRPr="00F51186">
        <w:rPr>
          <w:rStyle w:val="Strong"/>
          <w:rFonts w:asciiTheme="minorHAnsi" w:hAnsiTheme="minorHAnsi" w:cstheme="minorHAnsi"/>
          <w:sz w:val="20"/>
        </w:rPr>
        <w:t>lnx1ijump01p.tjx.com:/tjx/ioac-artifact-staging</w:t>
      </w:r>
    </w:p>
    <w:p w:rsidR="003664FE" w:rsidRDefault="003664FE" w:rsidP="001D2733">
      <w:pPr>
        <w:pStyle w:val="NormalWeb"/>
        <w:numPr>
          <w:ilvl w:val="0"/>
          <w:numId w:val="58"/>
        </w:numPr>
        <w:spacing w:before="0" w:beforeAutospacing="0" w:after="0" w:afterAutospacing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Jenkins upload job params:</w:t>
      </w:r>
    </w:p>
    <w:p w:rsidR="003664FE" w:rsidRDefault="003664FE" w:rsidP="001D2733">
      <w:pPr>
        <w:pStyle w:val="NormalWeb"/>
        <w:numPr>
          <w:ilvl w:val="1"/>
          <w:numId w:val="58"/>
        </w:numPr>
        <w:spacing w:before="0" w:beforeAutospacing="0" w:after="0" w:afterAutospacing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artifactoryPath: </w:t>
      </w:r>
      <w:r w:rsidRPr="003664FE">
        <w:rPr>
          <w:rFonts w:asciiTheme="minorHAnsi" w:hAnsiTheme="minorHAnsi" w:cstheme="minorHAnsi"/>
          <w:b/>
          <w:color w:val="7030A0"/>
          <w:sz w:val="20"/>
        </w:rPr>
        <w:t>IOAC/Linux/ESP/test_upload1.zip</w:t>
      </w:r>
    </w:p>
    <w:p w:rsidR="003664FE" w:rsidRPr="00F51186" w:rsidRDefault="003664FE" w:rsidP="001D2733">
      <w:pPr>
        <w:pStyle w:val="NormalWeb"/>
        <w:numPr>
          <w:ilvl w:val="1"/>
          <w:numId w:val="58"/>
        </w:numPr>
        <w:spacing w:before="0" w:beforeAutospacing="0" w:after="0" w:afterAutospacing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sourcePath:  </w:t>
      </w:r>
      <w:r w:rsidRPr="003664FE">
        <w:rPr>
          <w:rFonts w:asciiTheme="minorHAnsi" w:hAnsiTheme="minorHAnsi" w:cstheme="minorHAnsi"/>
          <w:b/>
          <w:color w:val="7030A0"/>
          <w:sz w:val="20"/>
        </w:rPr>
        <w:t>test_upload1.zip</w:t>
      </w:r>
    </w:p>
    <w:p w:rsidR="00D47528" w:rsidRPr="00D47528" w:rsidRDefault="00D47528" w:rsidP="00D47528">
      <w:pPr>
        <w:spacing w:after="0" w:line="240" w:lineRule="auto"/>
        <w:rPr>
          <w:sz w:val="20"/>
        </w:rPr>
      </w:pPr>
    </w:p>
    <w:p w:rsidR="0019336C" w:rsidRDefault="00E546BF" w:rsidP="001D2733">
      <w:pPr>
        <w:pStyle w:val="ListParagraph"/>
        <w:numPr>
          <w:ilvl w:val="0"/>
          <w:numId w:val="58"/>
        </w:numPr>
        <w:spacing w:after="0" w:line="240" w:lineRule="auto"/>
        <w:rPr>
          <w:sz w:val="20"/>
        </w:rPr>
      </w:pPr>
      <w:r>
        <w:rPr>
          <w:sz w:val="20"/>
        </w:rPr>
        <w:t>Worked with Rajesh to debug the upload pipeline.</w:t>
      </w:r>
    </w:p>
    <w:p w:rsidR="00E546BF" w:rsidRDefault="00E546BF" w:rsidP="001D2733">
      <w:pPr>
        <w:pStyle w:val="ListParagraph"/>
        <w:numPr>
          <w:ilvl w:val="1"/>
          <w:numId w:val="58"/>
        </w:numPr>
        <w:spacing w:after="0" w:line="240" w:lineRule="auto"/>
        <w:rPr>
          <w:sz w:val="20"/>
        </w:rPr>
      </w:pPr>
      <w:r>
        <w:rPr>
          <w:sz w:val="20"/>
        </w:rPr>
        <w:t>Declarative pipeline syntax vs Groovy syntax.  Went back &amp; forth.</w:t>
      </w:r>
    </w:p>
    <w:p w:rsidR="005C3509" w:rsidRPr="00D47528" w:rsidRDefault="00C62CB2" w:rsidP="001D2733">
      <w:pPr>
        <w:pStyle w:val="ListParagraph"/>
        <w:numPr>
          <w:ilvl w:val="1"/>
          <w:numId w:val="58"/>
        </w:numPr>
        <w:spacing w:after="0" w:line="240" w:lineRule="auto"/>
        <w:rPr>
          <w:sz w:val="20"/>
        </w:rPr>
      </w:pPr>
      <w:r>
        <w:rPr>
          <w:sz w:val="20"/>
        </w:rPr>
        <w:lastRenderedPageBreak/>
        <w:t xml:space="preserve">Setback!  </w:t>
      </w:r>
      <w:r w:rsidR="00E546BF">
        <w:rPr>
          <w:sz w:val="20"/>
        </w:rPr>
        <w:t>Declarative format d</w:t>
      </w:r>
      <w:r>
        <w:rPr>
          <w:sz w:val="20"/>
        </w:rPr>
        <w:t>oes</w:t>
      </w:r>
      <w:r w:rsidR="00E546BF">
        <w:rPr>
          <w:sz w:val="20"/>
        </w:rPr>
        <w:t xml:space="preserve"> not have log</w:t>
      </w:r>
      <w:r>
        <w:rPr>
          <w:sz w:val="20"/>
        </w:rPr>
        <w:t>ic to connect to external source machine!</w:t>
      </w:r>
    </w:p>
    <w:p w:rsidR="005C3509" w:rsidRPr="00564228" w:rsidRDefault="005C3509" w:rsidP="005C3509">
      <w:pPr>
        <w:shd w:val="clear" w:color="auto" w:fill="000000" w:themeFill="text1"/>
        <w:spacing w:after="0" w:line="240" w:lineRule="auto"/>
        <w:rPr>
          <w:b/>
          <w:color w:val="FFFF00"/>
        </w:rPr>
      </w:pPr>
      <w:r>
        <w:rPr>
          <w:b/>
          <w:color w:val="FFFF00"/>
        </w:rPr>
        <w:t>Wednes</w:t>
      </w:r>
      <w:r w:rsidRPr="00564228">
        <w:rPr>
          <w:b/>
          <w:color w:val="FFFF00"/>
        </w:rPr>
        <w:t>day</w:t>
      </w:r>
      <w:r>
        <w:rPr>
          <w:b/>
          <w:color w:val="FFFF00"/>
        </w:rPr>
        <w:t xml:space="preserve"> Feb </w:t>
      </w:r>
      <w:r w:rsidRPr="00564228">
        <w:rPr>
          <w:b/>
          <w:color w:val="FFFF00"/>
        </w:rPr>
        <w:t xml:space="preserve"> </w:t>
      </w:r>
      <w:r>
        <w:rPr>
          <w:b/>
          <w:color w:val="FFFF00"/>
        </w:rPr>
        <w:t>19</w:t>
      </w:r>
    </w:p>
    <w:p w:rsidR="0033331E" w:rsidRDefault="0011717D" w:rsidP="005C350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ServiceNow Sync up meeting: </w:t>
      </w:r>
    </w:p>
    <w:p w:rsidR="0011717D" w:rsidRPr="0033331E" w:rsidRDefault="00F96E30" w:rsidP="001D2733">
      <w:pPr>
        <w:pStyle w:val="ListParagraph"/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33331E">
        <w:rPr>
          <w:sz w:val="20"/>
          <w:szCs w:val="20"/>
        </w:rPr>
        <w:t xml:space="preserve">Snow team will move code into Prod </w:t>
      </w:r>
      <w:r w:rsidR="0033331E">
        <w:rPr>
          <w:sz w:val="20"/>
          <w:szCs w:val="20"/>
        </w:rPr>
        <w:t>today.</w:t>
      </w:r>
    </w:p>
    <w:p w:rsidR="0011717D" w:rsidRPr="0033331E" w:rsidRDefault="0011717D" w:rsidP="001D2733">
      <w:pPr>
        <w:pStyle w:val="ListParagraph"/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33331E">
        <w:rPr>
          <w:sz w:val="20"/>
          <w:szCs w:val="20"/>
        </w:rPr>
        <w:t>Create standard change:</w:t>
      </w:r>
      <w:r w:rsidR="00F96E30" w:rsidRPr="0033331E">
        <w:rPr>
          <w:sz w:val="20"/>
          <w:szCs w:val="20"/>
        </w:rPr>
        <w:t xml:space="preserve">  2 step process (1) create change using template  (2) update change</w:t>
      </w:r>
    </w:p>
    <w:p w:rsidR="0011717D" w:rsidRDefault="0011717D" w:rsidP="005C350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00BB0" w:rsidRPr="00817F3A" w:rsidRDefault="00A2541E" w:rsidP="00E00BB0">
      <w:pPr>
        <w:spacing w:after="0" w:line="240" w:lineRule="auto"/>
        <w:rPr>
          <w:rStyle w:val="Hyperlink"/>
          <w:sz w:val="20"/>
          <w:szCs w:val="20"/>
        </w:rPr>
      </w:pPr>
      <w:hyperlink r:id="rId143" w:history="1">
        <w:r w:rsidR="00E00BB0" w:rsidRPr="00817F3A">
          <w:rPr>
            <w:rStyle w:val="Hyperlink"/>
            <w:sz w:val="20"/>
            <w:szCs w:val="20"/>
          </w:rPr>
          <w:t>IAOTEAM-1230</w:t>
        </w:r>
      </w:hyperlink>
      <w:r w:rsidR="00E00BB0" w:rsidRPr="00817F3A">
        <w:rPr>
          <w:sz w:val="20"/>
          <w:szCs w:val="20"/>
        </w:rPr>
        <w:t xml:space="preserve"> (IOAC upload to JFrog</w:t>
      </w:r>
      <w:r w:rsidR="00E00BB0" w:rsidRPr="00817F3A">
        <w:rPr>
          <w:rStyle w:val="Hyperlink"/>
          <w:sz w:val="20"/>
          <w:szCs w:val="20"/>
        </w:rPr>
        <w:t>)</w:t>
      </w:r>
    </w:p>
    <w:p w:rsidR="007F4B95" w:rsidRDefault="007F4B95" w:rsidP="00E00BB0">
      <w:pPr>
        <w:spacing w:after="0" w:line="240" w:lineRule="auto"/>
        <w:rPr>
          <w:sz w:val="20"/>
        </w:rPr>
      </w:pPr>
      <w:r>
        <w:rPr>
          <w:sz w:val="20"/>
        </w:rPr>
        <w:t>Got</w:t>
      </w:r>
      <w:r w:rsidR="008B2375">
        <w:rPr>
          <w:sz w:val="20"/>
        </w:rPr>
        <w:t xml:space="preserve"> Jenkins API token for my user id (as a POC).</w:t>
      </w:r>
    </w:p>
    <w:p w:rsidR="0093735F" w:rsidRDefault="008B2375" w:rsidP="00E00BB0">
      <w:pPr>
        <w:spacing w:after="0" w:line="240" w:lineRule="auto"/>
        <w:rPr>
          <w:sz w:val="20"/>
        </w:rPr>
      </w:pPr>
      <w:r>
        <w:rPr>
          <w:sz w:val="20"/>
        </w:rPr>
        <w:t>Updated p</w:t>
      </w:r>
      <w:r w:rsidR="00E00BB0" w:rsidRPr="00E00BB0">
        <w:rPr>
          <w:sz w:val="20"/>
        </w:rPr>
        <w:t xml:space="preserve">laybook </w:t>
      </w:r>
      <w:r>
        <w:rPr>
          <w:sz w:val="20"/>
        </w:rPr>
        <w:t xml:space="preserve">to call </w:t>
      </w:r>
      <w:r w:rsidR="0093735F">
        <w:rPr>
          <w:sz w:val="20"/>
        </w:rPr>
        <w:t>Jenkins pipeline job:</w:t>
      </w:r>
      <w:r w:rsidR="0093735F" w:rsidRPr="0093735F">
        <w:rPr>
          <w:sz w:val="18"/>
        </w:rPr>
        <w:t xml:space="preserve"> </w:t>
      </w:r>
      <w:hyperlink r:id="rId144" w:history="1">
        <w:r w:rsidR="0093735F" w:rsidRPr="0093735F">
          <w:rPr>
            <w:rStyle w:val="Hyperlink"/>
            <w:sz w:val="20"/>
          </w:rPr>
          <w:t>jfrog_IOAC_upload</w:t>
        </w:r>
      </w:hyperlink>
    </w:p>
    <w:p w:rsidR="008B2375" w:rsidRPr="008B2375" w:rsidRDefault="008B2375" w:rsidP="008B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- </w:t>
      </w:r>
      <w:r w:rsidRPr="008B2375">
        <w:rPr>
          <w:rFonts w:ascii="Consolas" w:eastAsia="Times New Roman" w:hAnsi="Consolas" w:cs="Times New Roman"/>
          <w:color w:val="569CD6"/>
          <w:sz w:val="16"/>
          <w:szCs w:val="16"/>
        </w:rPr>
        <w:t>name</w:t>
      </w: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B2375">
        <w:rPr>
          <w:rFonts w:ascii="Consolas" w:eastAsia="Times New Roman" w:hAnsi="Consolas" w:cs="Times New Roman"/>
          <w:color w:val="CE9178"/>
          <w:sz w:val="16"/>
          <w:szCs w:val="16"/>
        </w:rPr>
        <w:t>Call Jenkins pipeline</w:t>
      </w:r>
    </w:p>
    <w:p w:rsidR="008B2375" w:rsidRPr="008B2375" w:rsidRDefault="008B2375" w:rsidP="008B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</w:t>
      </w:r>
      <w:r w:rsidRPr="008B2375">
        <w:rPr>
          <w:rFonts w:ascii="Consolas" w:eastAsia="Times New Roman" w:hAnsi="Consolas" w:cs="Times New Roman"/>
          <w:color w:val="569CD6"/>
          <w:sz w:val="16"/>
          <w:szCs w:val="16"/>
        </w:rPr>
        <w:t>uri</w:t>
      </w: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8B2375" w:rsidRPr="008B2375" w:rsidRDefault="008B2375" w:rsidP="008B23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</w:t>
      </w:r>
      <w:r w:rsidRPr="008B2375">
        <w:rPr>
          <w:rFonts w:ascii="Consolas" w:eastAsia="Times New Roman" w:hAnsi="Consolas" w:cs="Times New Roman"/>
          <w:color w:val="569CD6"/>
          <w:sz w:val="16"/>
          <w:szCs w:val="16"/>
        </w:rPr>
        <w:t>url</w:t>
      </w: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B2375">
        <w:rPr>
          <w:rFonts w:ascii="Consolas" w:eastAsia="Times New Roman" w:hAnsi="Consolas" w:cs="Times New Roman"/>
          <w:color w:val="CE9178"/>
          <w:sz w:val="16"/>
          <w:szCs w:val="16"/>
        </w:rPr>
        <w:t>"https://</w:t>
      </w:r>
      <w:r w:rsidRPr="008B2375">
        <w:rPr>
          <w:rFonts w:ascii="Consolas" w:hAnsi="Consolas"/>
          <w:color w:val="CE9178"/>
          <w:sz w:val="16"/>
          <w:szCs w:val="16"/>
        </w:rPr>
        <w:t xml:space="preserve"> </w:t>
      </w:r>
      <w:r w:rsidRPr="008B2375">
        <w:rPr>
          <w:rFonts w:ascii="Consolas" w:eastAsia="Times New Roman" w:hAnsi="Consolas" w:cs="Times New Roman"/>
          <w:color w:val="CE9178"/>
          <w:sz w:val="16"/>
          <w:szCs w:val="16"/>
        </w:rPr>
        <w:t>jenkins.tjx.com:8443/job/IOaC/job/UploadArtifacts/job/IOAC_ArtifactUpload</w:t>
      </w:r>
    </w:p>
    <w:p w:rsidR="008B2375" w:rsidRPr="008B2375" w:rsidRDefault="008B2375" w:rsidP="008B23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             /build?token = fe67666073c89516b858d450d6c176c2</w:t>
      </w:r>
    </w:p>
    <w:p w:rsidR="008B2375" w:rsidRPr="008B2375" w:rsidRDefault="008B2375" w:rsidP="008B23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             &amp; sourcePath = test_upload1.zip </w:t>
      </w:r>
    </w:p>
    <w:p w:rsidR="008B2375" w:rsidRPr="008B2375" w:rsidRDefault="008B2375" w:rsidP="008B23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             artifactoryPath = IOAC/Linux/ESP/test_upload1.zip"</w:t>
      </w:r>
    </w:p>
    <w:p w:rsidR="008B2375" w:rsidRPr="008B2375" w:rsidRDefault="008B2375" w:rsidP="008B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</w:t>
      </w:r>
      <w:r w:rsidRPr="008B2375">
        <w:rPr>
          <w:rFonts w:ascii="Consolas" w:eastAsia="Times New Roman" w:hAnsi="Consolas" w:cs="Times New Roman"/>
          <w:color w:val="569CD6"/>
          <w:sz w:val="16"/>
          <w:szCs w:val="16"/>
        </w:rPr>
        <w:t>url_user</w:t>
      </w: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B2375">
        <w:rPr>
          <w:rFonts w:ascii="Consolas" w:eastAsia="Times New Roman" w:hAnsi="Consolas" w:cs="Times New Roman"/>
          <w:color w:val="CE9178"/>
          <w:sz w:val="16"/>
          <w:szCs w:val="16"/>
        </w:rPr>
        <w:t>"{{ username }}"</w:t>
      </w:r>
    </w:p>
    <w:p w:rsidR="008B2375" w:rsidRPr="008B2375" w:rsidRDefault="008B2375" w:rsidP="008B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</w:t>
      </w:r>
      <w:r w:rsidRPr="008B2375">
        <w:rPr>
          <w:rFonts w:ascii="Consolas" w:eastAsia="Times New Roman" w:hAnsi="Consolas" w:cs="Times New Roman"/>
          <w:color w:val="569CD6"/>
          <w:sz w:val="16"/>
          <w:szCs w:val="16"/>
        </w:rPr>
        <w:t>url_password</w:t>
      </w: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B2375">
        <w:rPr>
          <w:rFonts w:ascii="Consolas" w:eastAsia="Times New Roman" w:hAnsi="Consolas" w:cs="Times New Roman"/>
          <w:color w:val="CE9178"/>
          <w:sz w:val="16"/>
          <w:szCs w:val="16"/>
        </w:rPr>
        <w:t>"{{ password }}"</w:t>
      </w:r>
    </w:p>
    <w:p w:rsidR="008B2375" w:rsidRPr="008B2375" w:rsidRDefault="008B2375" w:rsidP="008B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</w:t>
      </w:r>
      <w:r w:rsidRPr="008B2375">
        <w:rPr>
          <w:rFonts w:ascii="Consolas" w:eastAsia="Times New Roman" w:hAnsi="Consolas" w:cs="Times New Roman"/>
          <w:color w:val="569CD6"/>
          <w:sz w:val="16"/>
          <w:szCs w:val="16"/>
        </w:rPr>
        <w:t>method</w:t>
      </w: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B2375">
        <w:rPr>
          <w:rFonts w:ascii="Consolas" w:eastAsia="Times New Roman" w:hAnsi="Consolas" w:cs="Times New Roman"/>
          <w:color w:val="CE9178"/>
          <w:sz w:val="16"/>
          <w:szCs w:val="16"/>
        </w:rPr>
        <w:t>POST</w:t>
      </w:r>
    </w:p>
    <w:p w:rsidR="008B2375" w:rsidRPr="008B2375" w:rsidRDefault="008B2375" w:rsidP="008B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</w:t>
      </w:r>
      <w:r w:rsidRPr="008B2375">
        <w:rPr>
          <w:rFonts w:ascii="Consolas" w:eastAsia="Times New Roman" w:hAnsi="Consolas" w:cs="Times New Roman"/>
          <w:color w:val="569CD6"/>
          <w:sz w:val="16"/>
          <w:szCs w:val="16"/>
        </w:rPr>
        <w:t>force_basic_auth</w:t>
      </w: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B2375">
        <w:rPr>
          <w:rFonts w:ascii="Consolas" w:eastAsia="Times New Roman" w:hAnsi="Consolas" w:cs="Times New Roman"/>
          <w:color w:val="569CD6"/>
          <w:sz w:val="16"/>
          <w:szCs w:val="16"/>
        </w:rPr>
        <w:t>yes</w:t>
      </w:r>
    </w:p>
    <w:p w:rsidR="008B2375" w:rsidRPr="008B2375" w:rsidRDefault="008B2375" w:rsidP="008B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</w:t>
      </w:r>
      <w:r w:rsidRPr="008B2375">
        <w:rPr>
          <w:rFonts w:ascii="Consolas" w:eastAsia="Times New Roman" w:hAnsi="Consolas" w:cs="Times New Roman"/>
          <w:color w:val="569CD6"/>
          <w:sz w:val="16"/>
          <w:szCs w:val="16"/>
        </w:rPr>
        <w:t>status_code</w:t>
      </w:r>
      <w:r w:rsidRPr="008B23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B2375">
        <w:rPr>
          <w:rFonts w:ascii="Consolas" w:eastAsia="Times New Roman" w:hAnsi="Consolas" w:cs="Times New Roman"/>
          <w:color w:val="B5CEA8"/>
          <w:sz w:val="16"/>
          <w:szCs w:val="16"/>
        </w:rPr>
        <w:t>201</w:t>
      </w:r>
    </w:p>
    <w:p w:rsidR="008B2375" w:rsidRPr="008B2375" w:rsidRDefault="008B2375" w:rsidP="00E00BB0">
      <w:pPr>
        <w:spacing w:after="0" w:line="240" w:lineRule="auto"/>
        <w:rPr>
          <w:sz w:val="16"/>
          <w:szCs w:val="16"/>
        </w:rPr>
      </w:pPr>
    </w:p>
    <w:p w:rsidR="00E00BB0" w:rsidRPr="00E00BB0" w:rsidRDefault="008B2375" w:rsidP="00E00BB0">
      <w:pPr>
        <w:spacing w:after="0" w:line="240" w:lineRule="auto"/>
        <w:rPr>
          <w:color w:val="FF0000"/>
          <w:sz w:val="18"/>
          <w:szCs w:val="20"/>
        </w:rPr>
      </w:pPr>
      <w:r>
        <w:rPr>
          <w:sz w:val="20"/>
        </w:rPr>
        <w:t>API call is g</w:t>
      </w:r>
      <w:r w:rsidR="00E00BB0">
        <w:rPr>
          <w:sz w:val="20"/>
        </w:rPr>
        <w:t>etting error</w:t>
      </w:r>
      <w:r w:rsidR="00E00BB0" w:rsidRPr="00E00BB0">
        <w:rPr>
          <w:sz w:val="20"/>
        </w:rPr>
        <w:t xml:space="preserve">: </w:t>
      </w:r>
      <w:hyperlink r:id="rId145" w:history="1">
        <w:r w:rsidR="00E00BB0" w:rsidRPr="00E00BB0">
          <w:rPr>
            <w:rStyle w:val="Hyperlink"/>
            <w:color w:val="FF0000"/>
            <w:sz w:val="20"/>
          </w:rPr>
          <w:t>Jenkins: 403 No valid crumb was included in the request</w:t>
        </w:r>
      </w:hyperlink>
    </w:p>
    <w:p w:rsidR="00E00BB0" w:rsidRDefault="00E00BB0" w:rsidP="00E00BB0">
      <w:pPr>
        <w:spacing w:after="0" w:line="240" w:lineRule="auto"/>
        <w:rPr>
          <w:sz w:val="20"/>
        </w:rPr>
      </w:pPr>
      <w:r>
        <w:rPr>
          <w:sz w:val="20"/>
        </w:rPr>
        <w:t>Spent time debugging.</w:t>
      </w:r>
    </w:p>
    <w:p w:rsidR="00E00BB0" w:rsidRPr="00E00BB0" w:rsidRDefault="00E00BB0" w:rsidP="00E00BB0">
      <w:pPr>
        <w:spacing w:after="0" w:line="240" w:lineRule="auto"/>
        <w:rPr>
          <w:sz w:val="20"/>
        </w:rPr>
      </w:pPr>
      <w:r>
        <w:rPr>
          <w:sz w:val="20"/>
        </w:rPr>
        <w:t xml:space="preserve">Tip: </w:t>
      </w:r>
      <w:hyperlink r:id="rId146" w:history="1">
        <w:r w:rsidRPr="00E00BB0">
          <w:rPr>
            <w:rStyle w:val="Hyperlink"/>
            <w:sz w:val="20"/>
          </w:rPr>
          <w:t>Jenkins Remote Access API</w:t>
        </w:r>
      </w:hyperlink>
      <w:r w:rsidRPr="00E00BB0">
        <w:rPr>
          <w:sz w:val="20"/>
        </w:rPr>
        <w:t xml:space="preserve"> online guide</w:t>
      </w:r>
    </w:p>
    <w:p w:rsidR="00E00BB0" w:rsidRDefault="00E00BB0" w:rsidP="005C3509">
      <w:pPr>
        <w:spacing w:after="0" w:line="240" w:lineRule="auto"/>
        <w:rPr>
          <w:sz w:val="20"/>
          <w:szCs w:val="20"/>
        </w:rPr>
      </w:pPr>
    </w:p>
    <w:p w:rsidR="0080033C" w:rsidRDefault="0080033C" w:rsidP="005C3509">
      <w:pPr>
        <w:spacing w:after="0" w:line="240" w:lineRule="auto"/>
      </w:pPr>
      <w:r>
        <w:rPr>
          <w:sz w:val="20"/>
          <w:szCs w:val="20"/>
        </w:rPr>
        <w:t xml:space="preserve">Write design document on </w:t>
      </w:r>
      <w:r w:rsidRPr="00E00BB0">
        <w:rPr>
          <w:b/>
          <w:sz w:val="20"/>
          <w:szCs w:val="20"/>
        </w:rPr>
        <w:t>Confluence</w:t>
      </w:r>
      <w:r>
        <w:rPr>
          <w:sz w:val="20"/>
          <w:szCs w:val="20"/>
        </w:rPr>
        <w:t xml:space="preserve">: </w:t>
      </w:r>
      <w:hyperlink r:id="rId147" w:history="1">
        <w:r w:rsidRPr="00426841">
          <w:rPr>
            <w:rStyle w:val="Hyperlink"/>
            <w:sz w:val="20"/>
          </w:rPr>
          <w:t>IOaC Automation - Enable I&amp;O users to upload artifacts to JFROG</w:t>
        </w:r>
      </w:hyperlink>
    </w:p>
    <w:p w:rsidR="0080033C" w:rsidRDefault="0080033C" w:rsidP="005C3509">
      <w:pPr>
        <w:spacing w:after="0" w:line="240" w:lineRule="auto"/>
      </w:pPr>
    </w:p>
    <w:p w:rsidR="00077C4C" w:rsidRPr="00F91D8D" w:rsidRDefault="00077C4C" w:rsidP="005C3509">
      <w:pPr>
        <w:spacing w:after="0" w:line="240" w:lineRule="auto"/>
        <w:rPr>
          <w:sz w:val="20"/>
        </w:rPr>
      </w:pPr>
      <w:r w:rsidRPr="00F91D8D">
        <w:rPr>
          <w:sz w:val="20"/>
        </w:rPr>
        <w:t>Sprint demo and retrospective:  1:30 – 3:30 pm</w:t>
      </w:r>
    </w:p>
    <w:p w:rsidR="00077C4C" w:rsidRDefault="00077C4C" w:rsidP="005C3509">
      <w:pPr>
        <w:spacing w:after="0" w:line="240" w:lineRule="auto"/>
        <w:rPr>
          <w:sz w:val="20"/>
          <w:szCs w:val="20"/>
        </w:rPr>
      </w:pPr>
    </w:p>
    <w:p w:rsidR="00E00BB0" w:rsidRPr="00F91D8D" w:rsidRDefault="00A2541E" w:rsidP="005C3509">
      <w:pPr>
        <w:spacing w:after="0" w:line="240" w:lineRule="auto"/>
        <w:rPr>
          <w:sz w:val="20"/>
          <w:szCs w:val="20"/>
        </w:rPr>
      </w:pPr>
      <w:hyperlink r:id="rId148" w:history="1">
        <w:r w:rsidR="00E00BB0" w:rsidRPr="00F91D8D">
          <w:rPr>
            <w:rStyle w:val="Hyperlink"/>
            <w:sz w:val="20"/>
            <w:szCs w:val="20"/>
          </w:rPr>
          <w:t>IAOTEAM-3049</w:t>
        </w:r>
      </w:hyperlink>
      <w:r w:rsidR="00E00BB0">
        <w:rPr>
          <w:sz w:val="20"/>
          <w:szCs w:val="20"/>
        </w:rPr>
        <w:t xml:space="preserve"> Create request playbook</w:t>
      </w:r>
    </w:p>
    <w:p w:rsidR="00077C4C" w:rsidRPr="00F91D8D" w:rsidRDefault="00077C4C" w:rsidP="005C3509">
      <w:pPr>
        <w:spacing w:after="0" w:line="240" w:lineRule="auto"/>
        <w:rPr>
          <w:sz w:val="20"/>
          <w:szCs w:val="20"/>
        </w:rPr>
      </w:pPr>
      <w:r w:rsidRPr="00F91D8D">
        <w:rPr>
          <w:sz w:val="20"/>
          <w:szCs w:val="20"/>
        </w:rPr>
        <w:t>Worked with Sindhu on</w:t>
      </w:r>
      <w:r w:rsidR="00E00BB0">
        <w:rPr>
          <w:sz w:val="20"/>
          <w:szCs w:val="20"/>
        </w:rPr>
        <w:t xml:space="preserve"> updates to</w:t>
      </w:r>
      <w:r w:rsidRPr="00F91D8D">
        <w:rPr>
          <w:sz w:val="20"/>
          <w:szCs w:val="20"/>
        </w:rPr>
        <w:t xml:space="preserve"> createrequest playbook</w:t>
      </w:r>
      <w:r w:rsidR="00E00BB0">
        <w:rPr>
          <w:sz w:val="20"/>
          <w:szCs w:val="20"/>
        </w:rPr>
        <w:t>.</w:t>
      </w:r>
    </w:p>
    <w:p w:rsidR="00426841" w:rsidRPr="00F91D8D" w:rsidRDefault="00426841" w:rsidP="001D2733">
      <w:pPr>
        <w:pStyle w:val="ListParagraph"/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F91D8D">
        <w:rPr>
          <w:sz w:val="20"/>
          <w:szCs w:val="20"/>
        </w:rPr>
        <w:t xml:space="preserve">Add logic to </w:t>
      </w:r>
      <w:r w:rsidRPr="00E00BB0">
        <w:rPr>
          <w:b/>
          <w:sz w:val="20"/>
          <w:szCs w:val="20"/>
        </w:rPr>
        <w:t>loop through</w:t>
      </w:r>
      <w:r w:rsidRPr="00F91D8D">
        <w:rPr>
          <w:sz w:val="20"/>
          <w:szCs w:val="20"/>
        </w:rPr>
        <w:t xml:space="preserve"> our 4 files (one for each request type)</w:t>
      </w:r>
    </w:p>
    <w:p w:rsidR="00426841" w:rsidRPr="00F91D8D" w:rsidRDefault="00426841" w:rsidP="001D2733">
      <w:pPr>
        <w:pStyle w:val="ListParagraph"/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F91D8D">
        <w:rPr>
          <w:sz w:val="20"/>
          <w:szCs w:val="20"/>
        </w:rPr>
        <w:t xml:space="preserve">Use </w:t>
      </w:r>
      <w:r w:rsidRPr="00F91D8D">
        <w:rPr>
          <w:b/>
          <w:sz w:val="20"/>
          <w:szCs w:val="20"/>
        </w:rPr>
        <w:t>with_files</w:t>
      </w:r>
      <w:r w:rsidRPr="00F91D8D">
        <w:rPr>
          <w:sz w:val="20"/>
          <w:szCs w:val="20"/>
        </w:rPr>
        <w:t xml:space="preserve"> and {{ item}}</w:t>
      </w:r>
    </w:p>
    <w:p w:rsidR="00A37001" w:rsidRDefault="00A37001">
      <w:r>
        <w:br w:type="page"/>
      </w:r>
    </w:p>
    <w:p w:rsidR="005C3509" w:rsidRPr="00564228" w:rsidRDefault="005C3509" w:rsidP="005C3509">
      <w:pPr>
        <w:shd w:val="clear" w:color="auto" w:fill="000000" w:themeFill="text1"/>
        <w:spacing w:after="0" w:line="240" w:lineRule="auto"/>
        <w:rPr>
          <w:b/>
          <w:color w:val="FFFF00"/>
        </w:rPr>
      </w:pPr>
      <w:r>
        <w:rPr>
          <w:b/>
          <w:color w:val="FFFF00"/>
        </w:rPr>
        <w:lastRenderedPageBreak/>
        <w:t>Thurs</w:t>
      </w:r>
      <w:r w:rsidRPr="00564228">
        <w:rPr>
          <w:b/>
          <w:color w:val="FFFF00"/>
        </w:rPr>
        <w:t>day</w:t>
      </w:r>
      <w:r>
        <w:rPr>
          <w:b/>
          <w:color w:val="FFFF00"/>
        </w:rPr>
        <w:t xml:space="preserve"> Feb </w:t>
      </w:r>
      <w:r w:rsidRPr="00564228">
        <w:rPr>
          <w:b/>
          <w:color w:val="FFFF00"/>
        </w:rPr>
        <w:t xml:space="preserve"> </w:t>
      </w:r>
      <w:r>
        <w:rPr>
          <w:b/>
          <w:color w:val="FFFF00"/>
        </w:rPr>
        <w:t>20</w:t>
      </w:r>
    </w:p>
    <w:p w:rsidR="00F5744B" w:rsidRDefault="00F5744B" w:rsidP="00F5744B">
      <w:r>
        <w:t xml:space="preserve">Note - our Artemis code:  </w:t>
      </w:r>
      <w:r w:rsidRPr="00491151">
        <w:rPr>
          <w:b/>
        </w:rPr>
        <w:t>AH211019</w:t>
      </w:r>
    </w:p>
    <w:p w:rsidR="00077C4C" w:rsidRDefault="00077C4C" w:rsidP="00077C4C">
      <w:pPr>
        <w:spacing w:after="0" w:line="240" w:lineRule="auto"/>
        <w:rPr>
          <w:sz w:val="20"/>
          <w:szCs w:val="20"/>
        </w:rPr>
      </w:pPr>
      <w:r w:rsidRPr="00E00BB0">
        <w:rPr>
          <w:b/>
          <w:sz w:val="20"/>
          <w:szCs w:val="20"/>
        </w:rPr>
        <w:t>ServiceNow Sync up meeting</w:t>
      </w:r>
      <w:r>
        <w:rPr>
          <w:sz w:val="20"/>
          <w:szCs w:val="20"/>
        </w:rPr>
        <w:t xml:space="preserve">: </w:t>
      </w:r>
    </w:p>
    <w:p w:rsidR="00E00BB0" w:rsidRPr="00E00BB0" w:rsidRDefault="00E00BB0" w:rsidP="00E00BB0">
      <w:pPr>
        <w:spacing w:after="0" w:line="240" w:lineRule="auto"/>
        <w:ind w:left="720"/>
        <w:rPr>
          <w:rFonts w:cstheme="minorHAnsi"/>
          <w:bCs/>
          <w:sz w:val="20"/>
        </w:rPr>
      </w:pPr>
      <w:r w:rsidRPr="00E00BB0">
        <w:rPr>
          <w:rFonts w:cstheme="minorHAnsi"/>
          <w:bCs/>
          <w:sz w:val="20"/>
        </w:rPr>
        <w:t>Meeting Minutes</w:t>
      </w:r>
    </w:p>
    <w:p w:rsidR="00E00BB0" w:rsidRPr="00E00BB0" w:rsidRDefault="00E00BB0" w:rsidP="001D2733">
      <w:pPr>
        <w:pStyle w:val="ListParagraph"/>
        <w:numPr>
          <w:ilvl w:val="0"/>
          <w:numId w:val="59"/>
        </w:numPr>
        <w:spacing w:after="0" w:line="240" w:lineRule="auto"/>
        <w:ind w:left="1440"/>
        <w:contextualSpacing w:val="0"/>
        <w:rPr>
          <w:rFonts w:cstheme="minorHAnsi"/>
          <w:sz w:val="20"/>
        </w:rPr>
      </w:pPr>
      <w:r w:rsidRPr="00E00BB0">
        <w:rPr>
          <w:rFonts w:cstheme="minorHAnsi"/>
          <w:sz w:val="20"/>
        </w:rPr>
        <w:t xml:space="preserve">Resolved API </w:t>
      </w:r>
      <w:r w:rsidRPr="00E00BB0">
        <w:rPr>
          <w:rFonts w:cstheme="minorHAnsi"/>
          <w:b/>
          <w:bCs/>
          <w:sz w:val="20"/>
        </w:rPr>
        <w:t>password issue</w:t>
      </w:r>
      <w:r w:rsidRPr="00E00BB0">
        <w:rPr>
          <w:rFonts w:cstheme="minorHAnsi"/>
          <w:sz w:val="20"/>
        </w:rPr>
        <w:t xml:space="preserve"> on </w:t>
      </w:r>
      <w:hyperlink r:id="rId149" w:history="1">
        <w:r w:rsidRPr="00E00BB0">
          <w:rPr>
            <w:rStyle w:val="Hyperlink"/>
            <w:rFonts w:cstheme="minorHAnsi"/>
            <w:sz w:val="20"/>
          </w:rPr>
          <w:t>servicenow dev environment</w:t>
        </w:r>
      </w:hyperlink>
      <w:r w:rsidRPr="00E00BB0">
        <w:rPr>
          <w:rFonts w:cstheme="minorHAnsi"/>
          <w:sz w:val="20"/>
        </w:rPr>
        <w:t>.</w:t>
      </w:r>
    </w:p>
    <w:p w:rsidR="00E00BB0" w:rsidRPr="00E00BB0" w:rsidRDefault="00E00BB0" w:rsidP="001D2733">
      <w:pPr>
        <w:pStyle w:val="ListParagraph"/>
        <w:numPr>
          <w:ilvl w:val="0"/>
          <w:numId w:val="59"/>
        </w:numPr>
        <w:spacing w:after="0" w:line="240" w:lineRule="auto"/>
        <w:ind w:left="1440"/>
        <w:contextualSpacing w:val="0"/>
        <w:rPr>
          <w:rFonts w:cstheme="minorHAnsi"/>
          <w:sz w:val="20"/>
        </w:rPr>
      </w:pPr>
      <w:r w:rsidRPr="00E00BB0">
        <w:rPr>
          <w:rFonts w:cstheme="minorHAnsi"/>
          <w:sz w:val="20"/>
        </w:rPr>
        <w:t>Snow team will move API changes to prod environment sometime today.</w:t>
      </w:r>
    </w:p>
    <w:p w:rsidR="00E00BB0" w:rsidRPr="00E00BB0" w:rsidRDefault="00E00BB0" w:rsidP="001D2733">
      <w:pPr>
        <w:pStyle w:val="ListParagraph"/>
        <w:numPr>
          <w:ilvl w:val="0"/>
          <w:numId w:val="59"/>
        </w:numPr>
        <w:spacing w:after="0" w:line="240" w:lineRule="auto"/>
        <w:ind w:left="1440"/>
        <w:contextualSpacing w:val="0"/>
        <w:rPr>
          <w:rFonts w:cstheme="minorHAnsi"/>
          <w:sz w:val="20"/>
        </w:rPr>
      </w:pPr>
      <w:r w:rsidRPr="00E00BB0">
        <w:rPr>
          <w:rFonts w:cstheme="minorHAnsi"/>
          <w:sz w:val="20"/>
        </w:rPr>
        <w:t xml:space="preserve">Rama provided the url  for servicenow prod: </w:t>
      </w:r>
      <w:hyperlink r:id="rId150" w:history="1">
        <w:r w:rsidRPr="00E00BB0">
          <w:rPr>
            <w:rStyle w:val="Hyperlink"/>
            <w:rFonts w:cstheme="minorHAnsi"/>
            <w:sz w:val="20"/>
          </w:rPr>
          <w:t>https://tjxprod.service-now.com</w:t>
        </w:r>
      </w:hyperlink>
    </w:p>
    <w:p w:rsidR="00E00BB0" w:rsidRPr="00E00BB0" w:rsidRDefault="00E00BB0" w:rsidP="001D2733">
      <w:pPr>
        <w:pStyle w:val="ListParagraph"/>
        <w:numPr>
          <w:ilvl w:val="0"/>
          <w:numId w:val="59"/>
        </w:numPr>
        <w:spacing w:after="0" w:line="240" w:lineRule="auto"/>
        <w:ind w:left="1440"/>
        <w:contextualSpacing w:val="0"/>
        <w:rPr>
          <w:rFonts w:cstheme="minorHAnsi"/>
          <w:sz w:val="20"/>
        </w:rPr>
      </w:pPr>
      <w:r w:rsidRPr="00E00BB0">
        <w:rPr>
          <w:rFonts w:cstheme="minorHAnsi"/>
          <w:sz w:val="20"/>
        </w:rPr>
        <w:t>Discussed Update Change Request state sequence:  </w:t>
      </w:r>
      <w:r w:rsidRPr="00E00BB0">
        <w:rPr>
          <w:rFonts w:cstheme="minorHAnsi"/>
          <w:color w:val="00B050"/>
          <w:sz w:val="20"/>
        </w:rPr>
        <w:t>New</w:t>
      </w:r>
      <w:r w:rsidR="00F902F0" w:rsidRPr="00F902F0">
        <w:rPr>
          <w:rFonts w:cstheme="minorHAnsi"/>
          <w:color w:val="000000" w:themeColor="text1"/>
          <w:sz w:val="20"/>
        </w:rPr>
        <w:sym w:font="Wingdings" w:char="F0E0"/>
      </w:r>
      <w:r w:rsidRPr="00E00BB0">
        <w:rPr>
          <w:rFonts w:cstheme="minorHAnsi"/>
          <w:color w:val="00B0F0"/>
          <w:sz w:val="20"/>
        </w:rPr>
        <w:t>Scheduled</w:t>
      </w:r>
      <w:r w:rsidR="00F902F0" w:rsidRPr="00F902F0">
        <w:rPr>
          <w:rFonts w:cstheme="minorHAnsi"/>
          <w:color w:val="000000" w:themeColor="text1"/>
          <w:sz w:val="20"/>
        </w:rPr>
        <w:sym w:font="Wingdings" w:char="F0E0"/>
      </w:r>
      <w:r w:rsidRPr="00E00BB0">
        <w:rPr>
          <w:rFonts w:cstheme="minorHAnsi"/>
          <w:color w:val="7030A0"/>
          <w:sz w:val="20"/>
        </w:rPr>
        <w:t>Implement</w:t>
      </w:r>
    </w:p>
    <w:p w:rsidR="00E00BB0" w:rsidRPr="00E00BB0" w:rsidRDefault="00E00BB0" w:rsidP="001D2733">
      <w:pPr>
        <w:pStyle w:val="ListParagraph"/>
        <w:numPr>
          <w:ilvl w:val="0"/>
          <w:numId w:val="59"/>
        </w:numPr>
        <w:spacing w:after="0" w:line="240" w:lineRule="auto"/>
        <w:ind w:left="1440"/>
        <w:contextualSpacing w:val="0"/>
        <w:rPr>
          <w:rFonts w:cstheme="minorHAnsi"/>
          <w:sz w:val="20"/>
        </w:rPr>
      </w:pPr>
      <w:r w:rsidRPr="00E00BB0">
        <w:rPr>
          <w:rFonts w:cstheme="minorHAnsi"/>
          <w:sz w:val="20"/>
        </w:rPr>
        <w:t xml:space="preserve">Discussed </w:t>
      </w:r>
      <w:r w:rsidRPr="00E00BB0">
        <w:rPr>
          <w:rFonts w:cstheme="minorHAnsi"/>
          <w:b/>
          <w:bCs/>
          <w:sz w:val="20"/>
        </w:rPr>
        <w:t>createincident,</w:t>
      </w:r>
      <w:r w:rsidRPr="00E00BB0">
        <w:rPr>
          <w:rFonts w:cstheme="minorHAnsi"/>
          <w:sz w:val="20"/>
        </w:rPr>
        <w:t xml:space="preserve"> </w:t>
      </w:r>
      <w:r w:rsidRPr="00E00BB0">
        <w:rPr>
          <w:rFonts w:cstheme="minorHAnsi"/>
          <w:b/>
          <w:bCs/>
          <w:sz w:val="20"/>
        </w:rPr>
        <w:t>createrequest</w:t>
      </w:r>
      <w:r w:rsidRPr="00E00BB0">
        <w:rPr>
          <w:rFonts w:cstheme="minorHAnsi"/>
          <w:sz w:val="20"/>
        </w:rPr>
        <w:t xml:space="preserve"> testing in prod:</w:t>
      </w:r>
    </w:p>
    <w:p w:rsidR="00E00BB0" w:rsidRPr="00E00BB0" w:rsidRDefault="00E00BB0" w:rsidP="001D2733">
      <w:pPr>
        <w:pStyle w:val="ListParagraph"/>
        <w:numPr>
          <w:ilvl w:val="1"/>
          <w:numId w:val="59"/>
        </w:numPr>
        <w:spacing w:after="0" w:line="240" w:lineRule="auto"/>
        <w:ind w:left="2160"/>
        <w:contextualSpacing w:val="0"/>
        <w:rPr>
          <w:rFonts w:cstheme="minorHAnsi"/>
          <w:sz w:val="20"/>
        </w:rPr>
      </w:pPr>
      <w:r w:rsidRPr="00E00BB0">
        <w:rPr>
          <w:rFonts w:cstheme="minorHAnsi"/>
          <w:sz w:val="20"/>
        </w:rPr>
        <w:t>Window is Feb 21-25</w:t>
      </w:r>
    </w:p>
    <w:p w:rsidR="00E00BB0" w:rsidRPr="00E00BB0" w:rsidRDefault="00E00BB0" w:rsidP="001D2733">
      <w:pPr>
        <w:pStyle w:val="ListParagraph"/>
        <w:numPr>
          <w:ilvl w:val="1"/>
          <w:numId w:val="59"/>
        </w:numPr>
        <w:spacing w:after="0" w:line="240" w:lineRule="auto"/>
        <w:ind w:left="2160"/>
        <w:contextualSpacing w:val="0"/>
        <w:rPr>
          <w:rFonts w:cstheme="minorHAnsi"/>
          <w:sz w:val="20"/>
        </w:rPr>
      </w:pPr>
      <w:r w:rsidRPr="00E00BB0">
        <w:rPr>
          <w:rFonts w:cstheme="minorHAnsi"/>
          <w:sz w:val="20"/>
        </w:rPr>
        <w:t xml:space="preserve">If we know of any </w:t>
      </w:r>
      <w:r w:rsidRPr="00E00BB0">
        <w:rPr>
          <w:rFonts w:cstheme="minorHAnsi"/>
          <w:b/>
          <w:bCs/>
          <w:sz w:val="20"/>
        </w:rPr>
        <w:t>actual incidents</w:t>
      </w:r>
      <w:r w:rsidRPr="00E00BB0">
        <w:rPr>
          <w:rFonts w:cstheme="minorHAnsi"/>
          <w:sz w:val="20"/>
        </w:rPr>
        <w:t xml:space="preserve">, </w:t>
      </w:r>
      <w:r w:rsidRPr="00E00BB0">
        <w:rPr>
          <w:rFonts w:cstheme="minorHAnsi"/>
          <w:b/>
          <w:bCs/>
          <w:sz w:val="20"/>
        </w:rPr>
        <w:t>requests</w:t>
      </w:r>
      <w:r w:rsidRPr="00E00BB0">
        <w:rPr>
          <w:rFonts w:cstheme="minorHAnsi"/>
          <w:sz w:val="20"/>
        </w:rPr>
        <w:t xml:space="preserve"> we will create them, otherwise we will create dummy items. </w:t>
      </w:r>
    </w:p>
    <w:p w:rsidR="00E00BB0" w:rsidRPr="00E00BB0" w:rsidRDefault="00E00BB0" w:rsidP="001D2733">
      <w:pPr>
        <w:pStyle w:val="ListParagraph"/>
        <w:numPr>
          <w:ilvl w:val="1"/>
          <w:numId w:val="59"/>
        </w:numPr>
        <w:spacing w:after="0" w:line="240" w:lineRule="auto"/>
        <w:ind w:left="2160"/>
        <w:contextualSpacing w:val="0"/>
        <w:rPr>
          <w:rFonts w:cstheme="minorHAnsi"/>
          <w:sz w:val="20"/>
        </w:rPr>
      </w:pPr>
      <w:r w:rsidRPr="00E00BB0">
        <w:rPr>
          <w:rFonts w:cstheme="minorHAnsi"/>
          <w:sz w:val="20"/>
        </w:rPr>
        <w:t>We will notify the snow team of the item #s for validation.</w:t>
      </w:r>
    </w:p>
    <w:p w:rsidR="00E00BB0" w:rsidRPr="00E00BB0" w:rsidRDefault="00E00BB0" w:rsidP="001D2733">
      <w:pPr>
        <w:pStyle w:val="ListParagraph"/>
        <w:numPr>
          <w:ilvl w:val="1"/>
          <w:numId w:val="59"/>
        </w:numPr>
        <w:spacing w:after="0" w:line="240" w:lineRule="auto"/>
        <w:ind w:left="2160"/>
        <w:contextualSpacing w:val="0"/>
        <w:rPr>
          <w:rFonts w:cstheme="minorHAnsi"/>
          <w:sz w:val="20"/>
        </w:rPr>
      </w:pPr>
      <w:r w:rsidRPr="00E00BB0">
        <w:rPr>
          <w:rFonts w:cstheme="minorHAnsi"/>
          <w:sz w:val="20"/>
        </w:rPr>
        <w:t>Dummy items must be deleted after validation.</w:t>
      </w:r>
    </w:p>
    <w:p w:rsidR="00E00BB0" w:rsidRPr="00E00BB0" w:rsidRDefault="00E00BB0" w:rsidP="00E00BB0">
      <w:pPr>
        <w:spacing w:after="0" w:line="240" w:lineRule="auto"/>
        <w:ind w:left="720"/>
        <w:rPr>
          <w:bCs/>
          <w:sz w:val="20"/>
        </w:rPr>
      </w:pPr>
      <w:r w:rsidRPr="00E00BB0">
        <w:rPr>
          <w:bCs/>
          <w:sz w:val="20"/>
        </w:rPr>
        <w:t>Action items (Rama)</w:t>
      </w:r>
    </w:p>
    <w:p w:rsidR="00E00BB0" w:rsidRPr="00E00BB0" w:rsidRDefault="00E00BB0" w:rsidP="001D2733">
      <w:pPr>
        <w:pStyle w:val="ListParagraph"/>
        <w:numPr>
          <w:ilvl w:val="0"/>
          <w:numId w:val="60"/>
        </w:numPr>
        <w:spacing w:after="0" w:line="240" w:lineRule="auto"/>
        <w:ind w:left="1440"/>
        <w:contextualSpacing w:val="0"/>
        <w:rPr>
          <w:sz w:val="20"/>
        </w:rPr>
      </w:pPr>
      <w:r w:rsidRPr="00E00BB0">
        <w:rPr>
          <w:sz w:val="20"/>
        </w:rPr>
        <w:t>Provide password for prod API</w:t>
      </w:r>
    </w:p>
    <w:p w:rsidR="00E00BB0" w:rsidRPr="00E00BB0" w:rsidRDefault="00E00BB0" w:rsidP="001D2733">
      <w:pPr>
        <w:pStyle w:val="ListParagraph"/>
        <w:numPr>
          <w:ilvl w:val="0"/>
          <w:numId w:val="60"/>
        </w:numPr>
        <w:spacing w:after="0" w:line="240" w:lineRule="auto"/>
        <w:ind w:left="1440"/>
        <w:contextualSpacing w:val="0"/>
        <w:rPr>
          <w:sz w:val="20"/>
        </w:rPr>
      </w:pPr>
      <w:r w:rsidRPr="00E00BB0">
        <w:rPr>
          <w:sz w:val="20"/>
        </w:rPr>
        <w:t>Provide list of appropriate values for each Update Change Request state.</w:t>
      </w:r>
    </w:p>
    <w:p w:rsidR="00E00BB0" w:rsidRPr="00E00BB0" w:rsidRDefault="00E00BB0" w:rsidP="001D2733">
      <w:pPr>
        <w:pStyle w:val="ListParagraph"/>
        <w:numPr>
          <w:ilvl w:val="0"/>
          <w:numId w:val="60"/>
        </w:numPr>
        <w:spacing w:after="0" w:line="240" w:lineRule="auto"/>
        <w:ind w:left="1440"/>
        <w:contextualSpacing w:val="0"/>
        <w:rPr>
          <w:sz w:val="20"/>
        </w:rPr>
      </w:pPr>
      <w:r w:rsidRPr="00E00BB0">
        <w:rPr>
          <w:sz w:val="20"/>
        </w:rPr>
        <w:t>Send email with required details of prod testing.</w:t>
      </w:r>
    </w:p>
    <w:p w:rsidR="00077C4C" w:rsidRDefault="00077C4C" w:rsidP="005C3509">
      <w:pPr>
        <w:spacing w:after="0" w:line="240" w:lineRule="auto"/>
      </w:pPr>
    </w:p>
    <w:p w:rsidR="00215B59" w:rsidRPr="00215B59" w:rsidRDefault="00A2541E" w:rsidP="005C3509">
      <w:pPr>
        <w:spacing w:after="0" w:line="240" w:lineRule="auto"/>
        <w:rPr>
          <w:sz w:val="20"/>
        </w:rPr>
      </w:pPr>
      <w:hyperlink r:id="rId151" w:history="1">
        <w:r w:rsidR="00215B59" w:rsidRPr="00215B59">
          <w:rPr>
            <w:rStyle w:val="Hyperlink"/>
            <w:sz w:val="20"/>
          </w:rPr>
          <w:t>IAOTEAM-3051</w:t>
        </w:r>
      </w:hyperlink>
      <w:r w:rsidR="00215B59" w:rsidRPr="00215B59">
        <w:rPr>
          <w:sz w:val="20"/>
        </w:rPr>
        <w:t xml:space="preserve"> Automate std change request</w:t>
      </w:r>
    </w:p>
    <w:p w:rsidR="00077C4C" w:rsidRPr="00215B59" w:rsidRDefault="00215B59" w:rsidP="005C3509">
      <w:pPr>
        <w:spacing w:after="0" w:line="240" w:lineRule="auto"/>
        <w:rPr>
          <w:sz w:val="20"/>
        </w:rPr>
      </w:pPr>
      <w:r w:rsidRPr="00215B59">
        <w:rPr>
          <w:sz w:val="20"/>
        </w:rPr>
        <w:t xml:space="preserve">Review this story </w:t>
      </w:r>
    </w:p>
    <w:p w:rsidR="00077C4C" w:rsidRPr="008D083F" w:rsidRDefault="008D083F" w:rsidP="005C3509">
      <w:pPr>
        <w:spacing w:after="0" w:line="240" w:lineRule="auto"/>
        <w:rPr>
          <w:sz w:val="20"/>
        </w:rPr>
      </w:pPr>
      <w:r w:rsidRPr="008D083F">
        <w:rPr>
          <w:sz w:val="20"/>
        </w:rPr>
        <w:t xml:space="preserve">Questions:  Use cases?  IOAC VM build workflow only?  </w:t>
      </w:r>
    </w:p>
    <w:p w:rsidR="00077C4C" w:rsidRDefault="00077C4C" w:rsidP="005C3509">
      <w:pPr>
        <w:spacing w:after="0" w:line="240" w:lineRule="auto"/>
      </w:pPr>
    </w:p>
    <w:p w:rsidR="0068541E" w:rsidRDefault="0068541E" w:rsidP="005C3509">
      <w:pPr>
        <w:spacing w:after="0" w:line="240" w:lineRule="auto"/>
        <w:rPr>
          <w:sz w:val="20"/>
        </w:rPr>
      </w:pPr>
      <w:r>
        <w:rPr>
          <w:sz w:val="20"/>
        </w:rPr>
        <w:t>Git/Bitbucket issue</w:t>
      </w:r>
    </w:p>
    <w:p w:rsidR="0068541E" w:rsidRPr="0068541E" w:rsidRDefault="0068541E" w:rsidP="005C3509">
      <w:pPr>
        <w:spacing w:after="0" w:line="240" w:lineRule="auto"/>
        <w:rPr>
          <w:sz w:val="20"/>
        </w:rPr>
      </w:pPr>
      <w:r>
        <w:rPr>
          <w:sz w:val="20"/>
        </w:rPr>
        <w:t>R</w:t>
      </w:r>
      <w:r w:rsidRPr="0068541E">
        <w:rPr>
          <w:sz w:val="20"/>
        </w:rPr>
        <w:t xml:space="preserve">emove </w:t>
      </w:r>
      <w:r>
        <w:rPr>
          <w:sz w:val="20"/>
        </w:rPr>
        <w:t xml:space="preserve">invalid </w:t>
      </w:r>
      <w:r w:rsidRPr="0068541E">
        <w:rPr>
          <w:sz w:val="20"/>
        </w:rPr>
        <w:t>commits from branch feature/INOP-242-ansible-integration-with-service-now</w:t>
      </w:r>
    </w:p>
    <w:p w:rsidR="005C5718" w:rsidRDefault="0068541E" w:rsidP="001D2733">
      <w:pPr>
        <w:pStyle w:val="ListParagraph"/>
        <w:numPr>
          <w:ilvl w:val="0"/>
          <w:numId w:val="62"/>
        </w:numPr>
        <w:spacing w:after="0" w:line="240" w:lineRule="auto"/>
        <w:rPr>
          <w:sz w:val="20"/>
        </w:rPr>
      </w:pPr>
      <w:r w:rsidRPr="0068541E">
        <w:rPr>
          <w:sz w:val="20"/>
        </w:rPr>
        <w:t>Cloned feature/INOP-242-ansible-integration-with-service-now</w:t>
      </w:r>
    </w:p>
    <w:p w:rsidR="0068541E" w:rsidRDefault="0068541E" w:rsidP="001D2733">
      <w:pPr>
        <w:pStyle w:val="ListParagraph"/>
        <w:numPr>
          <w:ilvl w:val="0"/>
          <w:numId w:val="62"/>
        </w:numPr>
        <w:spacing w:after="0" w:line="240" w:lineRule="auto"/>
        <w:rPr>
          <w:sz w:val="20"/>
        </w:rPr>
      </w:pPr>
      <w:r>
        <w:rPr>
          <w:sz w:val="20"/>
        </w:rPr>
        <w:t>Deleted “artifactory” folder.  Add,Commit,Push!</w:t>
      </w:r>
    </w:p>
    <w:p w:rsidR="0068541E" w:rsidRPr="0068541E" w:rsidRDefault="0068541E" w:rsidP="0068541E">
      <w:pPr>
        <w:pStyle w:val="ListParagraph"/>
        <w:spacing w:after="0" w:line="240" w:lineRule="auto"/>
        <w:rPr>
          <w:sz w:val="20"/>
        </w:rPr>
      </w:pPr>
    </w:p>
    <w:p w:rsidR="0068541E" w:rsidRDefault="0068541E" w:rsidP="005C3509">
      <w:pPr>
        <w:spacing w:after="0" w:line="240" w:lineRule="auto"/>
        <w:rPr>
          <w:sz w:val="20"/>
        </w:rPr>
      </w:pPr>
      <w:r w:rsidRPr="0068541E">
        <w:rPr>
          <w:sz w:val="20"/>
        </w:rPr>
        <w:t>Worked with Sindhu on createrequest logic.</w:t>
      </w:r>
      <w:r>
        <w:rPr>
          <w:sz w:val="20"/>
        </w:rPr>
        <w:t xml:space="preserve">    </w:t>
      </w:r>
    </w:p>
    <w:p w:rsidR="0068541E" w:rsidRDefault="0068541E" w:rsidP="005C3509">
      <w:pPr>
        <w:spacing w:after="0" w:line="240" w:lineRule="auto"/>
        <w:rPr>
          <w:sz w:val="20"/>
        </w:rPr>
      </w:pPr>
      <w:r>
        <w:rPr>
          <w:sz w:val="20"/>
        </w:rPr>
        <w:t xml:space="preserve">Objective: Remove hard coded file names.  </w:t>
      </w:r>
    </w:p>
    <w:p w:rsidR="0068541E" w:rsidRDefault="0068541E" w:rsidP="001D2733">
      <w:pPr>
        <w:pStyle w:val="ListParagraph"/>
        <w:numPr>
          <w:ilvl w:val="0"/>
          <w:numId w:val="63"/>
        </w:numPr>
        <w:spacing w:after="0" w:line="240" w:lineRule="auto"/>
        <w:rPr>
          <w:sz w:val="20"/>
        </w:rPr>
      </w:pPr>
      <w:r>
        <w:rPr>
          <w:sz w:val="20"/>
        </w:rPr>
        <w:t xml:space="preserve">Created new variable:  </w:t>
      </w:r>
      <w:r w:rsidRPr="0068541E">
        <w:rPr>
          <w:b/>
          <w:sz w:val="20"/>
        </w:rPr>
        <w:t>input_json_files</w:t>
      </w:r>
      <w:r>
        <w:rPr>
          <w:sz w:val="20"/>
        </w:rPr>
        <w:t>.  Contains our 4 files.  One for each request type.</w:t>
      </w:r>
    </w:p>
    <w:p w:rsidR="0068541E" w:rsidRDefault="0068541E" w:rsidP="001D2733">
      <w:pPr>
        <w:pStyle w:val="ListParagraph"/>
        <w:numPr>
          <w:ilvl w:val="0"/>
          <w:numId w:val="63"/>
        </w:numPr>
        <w:spacing w:after="0" w:line="240" w:lineRule="auto"/>
        <w:rPr>
          <w:sz w:val="20"/>
        </w:rPr>
      </w:pPr>
      <w:r>
        <w:rPr>
          <w:sz w:val="20"/>
        </w:rPr>
        <w:t xml:space="preserve">In playbook, use </w:t>
      </w:r>
      <w:r w:rsidRPr="0068541E">
        <w:rPr>
          <w:b/>
          <w:sz w:val="20"/>
        </w:rPr>
        <w:t>with_items</w:t>
      </w:r>
      <w:r>
        <w:rPr>
          <w:sz w:val="20"/>
        </w:rPr>
        <w:t xml:space="preserve"> to iterate through file names.  For body content, call lookup file {{item}}</w:t>
      </w:r>
    </w:p>
    <w:p w:rsidR="0068541E" w:rsidRPr="0068541E" w:rsidRDefault="0068541E" w:rsidP="0068541E">
      <w:pPr>
        <w:spacing w:after="0" w:line="240" w:lineRule="auto"/>
        <w:ind w:left="360"/>
        <w:rPr>
          <w:sz w:val="20"/>
        </w:rPr>
      </w:pPr>
    </w:p>
    <w:p w:rsidR="0068541E" w:rsidRDefault="0068541E" w:rsidP="005C3509">
      <w:pPr>
        <w:spacing w:after="0" w:line="240" w:lineRule="auto"/>
      </w:pPr>
    </w:p>
    <w:p w:rsidR="00A37001" w:rsidRDefault="00A37001" w:rsidP="001D2733">
      <w:pPr>
        <w:pStyle w:val="ListParagraph"/>
        <w:numPr>
          <w:ilvl w:val="0"/>
          <w:numId w:val="61"/>
        </w:numPr>
        <w:spacing w:after="0" w:line="240" w:lineRule="auto"/>
      </w:pPr>
      <w:r>
        <w:t>Submitted Artemis timesheet</w:t>
      </w:r>
    </w:p>
    <w:p w:rsidR="008D083F" w:rsidRDefault="008D083F" w:rsidP="005C3509">
      <w:pPr>
        <w:spacing w:after="0" w:line="240" w:lineRule="auto"/>
      </w:pPr>
    </w:p>
    <w:p w:rsidR="005C3509" w:rsidRPr="00564228" w:rsidRDefault="005C3509" w:rsidP="005C3509">
      <w:pPr>
        <w:shd w:val="clear" w:color="auto" w:fill="000000" w:themeFill="text1"/>
        <w:spacing w:after="0" w:line="240" w:lineRule="auto"/>
        <w:rPr>
          <w:b/>
          <w:color w:val="FFFF00"/>
        </w:rPr>
      </w:pPr>
      <w:r>
        <w:rPr>
          <w:b/>
          <w:color w:val="FFFF00"/>
        </w:rPr>
        <w:t>Fri</w:t>
      </w:r>
      <w:r w:rsidRPr="00564228">
        <w:rPr>
          <w:b/>
          <w:color w:val="FFFF00"/>
        </w:rPr>
        <w:t>day</w:t>
      </w:r>
      <w:r>
        <w:rPr>
          <w:b/>
          <w:color w:val="FFFF00"/>
        </w:rPr>
        <w:t xml:space="preserve"> Feb </w:t>
      </w:r>
      <w:r w:rsidRPr="00564228">
        <w:rPr>
          <w:b/>
          <w:color w:val="FFFF00"/>
        </w:rPr>
        <w:t xml:space="preserve"> </w:t>
      </w:r>
      <w:r>
        <w:rPr>
          <w:b/>
          <w:color w:val="FFFF00"/>
        </w:rPr>
        <w:t>21</w:t>
      </w:r>
    </w:p>
    <w:p w:rsidR="009C3541" w:rsidRDefault="009C3541" w:rsidP="001D2733">
      <w:pPr>
        <w:pStyle w:val="ListParagraph"/>
        <w:numPr>
          <w:ilvl w:val="0"/>
          <w:numId w:val="61"/>
        </w:numPr>
        <w:spacing w:after="0" w:line="240" w:lineRule="auto"/>
      </w:pPr>
      <w:r>
        <w:t>Su</w:t>
      </w:r>
      <w:r w:rsidR="00BA3A53">
        <w:t>bmitted Fieldglass timesheet</w:t>
      </w:r>
    </w:p>
    <w:p w:rsidR="009C3541" w:rsidRPr="00BA3A53" w:rsidRDefault="009C3541" w:rsidP="009C3541">
      <w:pPr>
        <w:spacing w:after="0" w:line="240" w:lineRule="auto"/>
        <w:rPr>
          <w:sz w:val="20"/>
        </w:rPr>
      </w:pPr>
    </w:p>
    <w:p w:rsidR="009C3541" w:rsidRDefault="00A2541E" w:rsidP="009C3541">
      <w:pPr>
        <w:spacing w:after="0" w:line="240" w:lineRule="auto"/>
        <w:rPr>
          <w:sz w:val="20"/>
        </w:rPr>
      </w:pPr>
      <w:hyperlink r:id="rId152" w:history="1">
        <w:r w:rsidR="00BC4F45" w:rsidRPr="00BA3A53">
          <w:rPr>
            <w:rStyle w:val="Hyperlink"/>
            <w:sz w:val="20"/>
          </w:rPr>
          <w:t>IAOTEAM-2835</w:t>
        </w:r>
      </w:hyperlink>
      <w:r w:rsidR="00BC4F45" w:rsidRPr="00BA3A53">
        <w:rPr>
          <w:sz w:val="20"/>
        </w:rPr>
        <w:t xml:space="preserve"> </w:t>
      </w:r>
      <w:r w:rsidR="008115B6" w:rsidRPr="00BA3A53">
        <w:rPr>
          <w:sz w:val="20"/>
        </w:rPr>
        <w:t>(</w:t>
      </w:r>
      <w:r w:rsidR="00BC4F45" w:rsidRPr="00BA3A53">
        <w:rPr>
          <w:sz w:val="20"/>
        </w:rPr>
        <w:t>Validate incident creation in snow PROD</w:t>
      </w:r>
      <w:r w:rsidR="008115B6" w:rsidRPr="00BA3A53">
        <w:rPr>
          <w:sz w:val="20"/>
        </w:rPr>
        <w:t>)</w:t>
      </w:r>
    </w:p>
    <w:p w:rsidR="00B13385" w:rsidRPr="00B13385" w:rsidRDefault="00B13385" w:rsidP="001D2733">
      <w:pPr>
        <w:pStyle w:val="ListParagraph"/>
        <w:numPr>
          <w:ilvl w:val="0"/>
          <w:numId w:val="65"/>
        </w:numPr>
        <w:spacing w:after="0" w:line="240" w:lineRule="auto"/>
        <w:rPr>
          <w:sz w:val="20"/>
        </w:rPr>
      </w:pPr>
      <w:r w:rsidRPr="00B13385">
        <w:rPr>
          <w:sz w:val="20"/>
        </w:rPr>
        <w:t>Info from Ram:</w:t>
      </w:r>
    </w:p>
    <w:p w:rsidR="00B13385" w:rsidRPr="00B13385" w:rsidRDefault="00B13385" w:rsidP="001D2733">
      <w:pPr>
        <w:pStyle w:val="ListParagraph"/>
        <w:numPr>
          <w:ilvl w:val="1"/>
          <w:numId w:val="65"/>
        </w:numPr>
        <w:spacing w:after="0" w:line="240" w:lineRule="auto"/>
        <w:rPr>
          <w:color w:val="1F497D"/>
          <w:sz w:val="20"/>
        </w:rPr>
      </w:pPr>
      <w:r w:rsidRPr="00B13385">
        <w:rPr>
          <w:color w:val="1F497D"/>
          <w:sz w:val="20"/>
        </w:rPr>
        <w:t>User:  tjx.ansible</w:t>
      </w:r>
    </w:p>
    <w:p w:rsidR="00B13385" w:rsidRPr="00B13385" w:rsidRDefault="00B13385" w:rsidP="001D2733">
      <w:pPr>
        <w:pStyle w:val="ListParagraph"/>
        <w:numPr>
          <w:ilvl w:val="1"/>
          <w:numId w:val="65"/>
        </w:numPr>
        <w:spacing w:after="0" w:line="240" w:lineRule="auto"/>
        <w:rPr>
          <w:color w:val="1F497D"/>
          <w:sz w:val="20"/>
        </w:rPr>
      </w:pPr>
      <w:r w:rsidRPr="00B13385">
        <w:rPr>
          <w:color w:val="1F497D"/>
          <w:sz w:val="20"/>
        </w:rPr>
        <w:t xml:space="preserve">Password: </w:t>
      </w:r>
      <w:r w:rsidRPr="00B13385">
        <w:rPr>
          <w:color w:val="1F497D"/>
          <w:sz w:val="20"/>
          <w:highlight w:val="yellow"/>
        </w:rPr>
        <w:t>Welcome@tjxsnow</w:t>
      </w:r>
    </w:p>
    <w:p w:rsidR="00B13385" w:rsidRPr="00B13385" w:rsidRDefault="00B13385" w:rsidP="001D2733">
      <w:pPr>
        <w:pStyle w:val="ListParagraph"/>
        <w:numPr>
          <w:ilvl w:val="1"/>
          <w:numId w:val="65"/>
        </w:numPr>
        <w:spacing w:after="0" w:line="240" w:lineRule="auto"/>
        <w:rPr>
          <w:color w:val="1F497D"/>
        </w:rPr>
      </w:pPr>
      <w:r w:rsidRPr="00B13385">
        <w:rPr>
          <w:color w:val="1F497D"/>
          <w:sz w:val="20"/>
        </w:rPr>
        <w:t xml:space="preserve">Sys id:- 11186327dbe90814c06edc935b9619eb </w:t>
      </w:r>
      <w:r w:rsidRPr="00B13385">
        <w:rPr>
          <w:color w:val="1F497D"/>
        </w:rPr>
        <w:t>( its same as Dev &amp; UAT)</w:t>
      </w:r>
    </w:p>
    <w:p w:rsidR="00BC4F45" w:rsidRPr="00B13385" w:rsidRDefault="00BC4F45" w:rsidP="001D2733">
      <w:pPr>
        <w:pStyle w:val="ListParagraph"/>
        <w:numPr>
          <w:ilvl w:val="0"/>
          <w:numId w:val="65"/>
        </w:numPr>
        <w:spacing w:after="0" w:line="240" w:lineRule="auto"/>
        <w:rPr>
          <w:sz w:val="20"/>
        </w:rPr>
      </w:pPr>
      <w:r w:rsidRPr="00B13385">
        <w:rPr>
          <w:sz w:val="20"/>
        </w:rPr>
        <w:t xml:space="preserve">Moved </w:t>
      </w:r>
      <w:r w:rsidR="00B13385" w:rsidRPr="00B13385">
        <w:rPr>
          <w:sz w:val="20"/>
        </w:rPr>
        <w:t xml:space="preserve">user story </w:t>
      </w:r>
      <w:r w:rsidRPr="00B13385">
        <w:rPr>
          <w:sz w:val="20"/>
        </w:rPr>
        <w:t>to In-progress state</w:t>
      </w:r>
    </w:p>
    <w:p w:rsidR="00250BB5" w:rsidRPr="00B13385" w:rsidRDefault="00250BB5" w:rsidP="001D2733">
      <w:pPr>
        <w:pStyle w:val="ListParagraph"/>
        <w:numPr>
          <w:ilvl w:val="0"/>
          <w:numId w:val="65"/>
        </w:numPr>
        <w:spacing w:after="0" w:line="240" w:lineRule="auto"/>
        <w:rPr>
          <w:sz w:val="20"/>
        </w:rPr>
      </w:pPr>
      <w:r w:rsidRPr="00B13385">
        <w:rPr>
          <w:sz w:val="20"/>
        </w:rPr>
        <w:t xml:space="preserve">Updated playbook variables to create the incident on </w:t>
      </w:r>
      <w:hyperlink r:id="rId153" w:history="1">
        <w:r w:rsidRPr="00B13385">
          <w:rPr>
            <w:rStyle w:val="Hyperlink"/>
            <w:sz w:val="20"/>
          </w:rPr>
          <w:t>ServiceNow UAT system</w:t>
        </w:r>
      </w:hyperlink>
    </w:p>
    <w:p w:rsidR="00250BB5" w:rsidRPr="00B13385" w:rsidRDefault="00250BB5" w:rsidP="001D2733">
      <w:pPr>
        <w:pStyle w:val="ListParagraph"/>
        <w:numPr>
          <w:ilvl w:val="0"/>
          <w:numId w:val="65"/>
        </w:numPr>
        <w:spacing w:after="0" w:line="240" w:lineRule="auto"/>
        <w:rPr>
          <w:sz w:val="20"/>
        </w:rPr>
      </w:pPr>
      <w:r w:rsidRPr="00B13385">
        <w:rPr>
          <w:sz w:val="20"/>
        </w:rPr>
        <w:t xml:space="preserve">Ran </w:t>
      </w:r>
      <w:hyperlink r:id="rId154" w:anchor="/templates/job_template/501" w:history="1">
        <w:r w:rsidRPr="00B13385">
          <w:rPr>
            <w:rStyle w:val="Hyperlink"/>
            <w:sz w:val="20"/>
          </w:rPr>
          <w:t>IOAC-ServiceNow-Integration</w:t>
        </w:r>
      </w:hyperlink>
      <w:r w:rsidRPr="00B13385">
        <w:rPr>
          <w:sz w:val="20"/>
        </w:rPr>
        <w:t xml:space="preserve"> Ansible job template</w:t>
      </w:r>
    </w:p>
    <w:p w:rsidR="00250BB5" w:rsidRPr="00B13385" w:rsidRDefault="00250BB5" w:rsidP="001D2733">
      <w:pPr>
        <w:pStyle w:val="ListParagraph"/>
        <w:numPr>
          <w:ilvl w:val="0"/>
          <w:numId w:val="65"/>
        </w:numPr>
        <w:spacing w:after="0" w:line="240" w:lineRule="auto"/>
        <w:rPr>
          <w:sz w:val="20"/>
        </w:rPr>
      </w:pPr>
      <w:r w:rsidRPr="00B13385">
        <w:rPr>
          <w:sz w:val="20"/>
        </w:rPr>
        <w:t xml:space="preserve">Created incident:  </w:t>
      </w:r>
      <w:hyperlink r:id="rId155" w:history="1">
        <w:r w:rsidRPr="00B13385">
          <w:rPr>
            <w:rStyle w:val="Hyperlink"/>
            <w:sz w:val="20"/>
          </w:rPr>
          <w:t>INC1591944</w:t>
        </w:r>
      </w:hyperlink>
    </w:p>
    <w:p w:rsidR="00250BB5" w:rsidRPr="00B13385" w:rsidRDefault="00BA3A53" w:rsidP="001D2733">
      <w:pPr>
        <w:pStyle w:val="ListParagraph"/>
        <w:numPr>
          <w:ilvl w:val="0"/>
          <w:numId w:val="65"/>
        </w:numPr>
        <w:spacing w:after="0" w:line="240" w:lineRule="auto"/>
        <w:rPr>
          <w:sz w:val="20"/>
        </w:rPr>
      </w:pPr>
      <w:r w:rsidRPr="00B13385">
        <w:rPr>
          <w:sz w:val="20"/>
        </w:rPr>
        <w:t>All values are as expected.</w:t>
      </w:r>
    </w:p>
    <w:p w:rsidR="00250BB5" w:rsidRDefault="00250BB5" w:rsidP="005C3509">
      <w:pPr>
        <w:spacing w:after="0" w:line="240" w:lineRule="auto"/>
      </w:pPr>
    </w:p>
    <w:p w:rsidR="00250BB5" w:rsidRDefault="00250BB5" w:rsidP="005C3509">
      <w:pPr>
        <w:spacing w:after="0" w:line="240" w:lineRule="auto"/>
      </w:pPr>
    </w:p>
    <w:p w:rsidR="003C4F79" w:rsidRPr="00817F3A" w:rsidRDefault="00A2541E" w:rsidP="003C4F79">
      <w:pPr>
        <w:spacing w:after="0" w:line="240" w:lineRule="auto"/>
        <w:rPr>
          <w:rStyle w:val="Hyperlink"/>
          <w:sz w:val="20"/>
          <w:szCs w:val="20"/>
        </w:rPr>
      </w:pPr>
      <w:hyperlink r:id="rId156" w:history="1">
        <w:r w:rsidR="003C4F79" w:rsidRPr="00817F3A">
          <w:rPr>
            <w:rStyle w:val="Hyperlink"/>
            <w:sz w:val="20"/>
            <w:szCs w:val="20"/>
          </w:rPr>
          <w:t>IAOTEAM-1230</w:t>
        </w:r>
      </w:hyperlink>
      <w:r w:rsidR="003C4F79" w:rsidRPr="00817F3A">
        <w:rPr>
          <w:sz w:val="20"/>
          <w:szCs w:val="20"/>
        </w:rPr>
        <w:t xml:space="preserve"> (IOAC upload to JFrog</w:t>
      </w:r>
      <w:r w:rsidR="003C4F79" w:rsidRPr="00817F3A">
        <w:rPr>
          <w:rStyle w:val="Hyperlink"/>
          <w:sz w:val="20"/>
          <w:szCs w:val="20"/>
        </w:rPr>
        <w:t>)</w:t>
      </w:r>
    </w:p>
    <w:p w:rsidR="003C4F79" w:rsidRPr="003C4F79" w:rsidRDefault="003C4F79" w:rsidP="001D2733">
      <w:pPr>
        <w:pStyle w:val="ListParagraph"/>
        <w:numPr>
          <w:ilvl w:val="0"/>
          <w:numId w:val="64"/>
        </w:numPr>
        <w:spacing w:after="0" w:line="240" w:lineRule="auto"/>
        <w:rPr>
          <w:color w:val="000000" w:themeColor="text1"/>
          <w:sz w:val="20"/>
          <w:szCs w:val="20"/>
        </w:rPr>
      </w:pPr>
      <w:r w:rsidRPr="003C4F79">
        <w:rPr>
          <w:color w:val="000000" w:themeColor="text1"/>
          <w:sz w:val="20"/>
          <w:szCs w:val="20"/>
        </w:rPr>
        <w:t xml:space="preserve">Got URL for new Jenkins: </w:t>
      </w:r>
      <w:hyperlink r:id="rId157" w:history="1">
        <w:r w:rsidRPr="00957C3F">
          <w:rPr>
            <w:rStyle w:val="Hyperlink"/>
            <w:b/>
            <w:color w:val="0070C0"/>
            <w:sz w:val="20"/>
            <w:szCs w:val="20"/>
            <w:highlight w:val="yellow"/>
          </w:rPr>
          <w:t>https://jenkinscore.tjx.com</w:t>
        </w:r>
      </w:hyperlink>
      <w:r w:rsidRPr="003C4F79">
        <w:rPr>
          <w:color w:val="000000" w:themeColor="text1"/>
          <w:sz w:val="20"/>
          <w:szCs w:val="20"/>
        </w:rPr>
        <w:t xml:space="preserve"> from Rajesh.</w:t>
      </w:r>
    </w:p>
    <w:p w:rsidR="000C3ABF" w:rsidRPr="000C3ABF" w:rsidRDefault="003C4F79" w:rsidP="001D2733">
      <w:pPr>
        <w:pStyle w:val="ListParagraph"/>
        <w:numPr>
          <w:ilvl w:val="0"/>
          <w:numId w:val="64"/>
        </w:numPr>
        <w:spacing w:after="0" w:line="240" w:lineRule="auto"/>
        <w:rPr>
          <w:color w:val="1F497D"/>
          <w:sz w:val="20"/>
          <w:szCs w:val="20"/>
        </w:rPr>
      </w:pPr>
      <w:r w:rsidRPr="003C4F79">
        <w:rPr>
          <w:color w:val="FF0000"/>
          <w:sz w:val="20"/>
          <w:szCs w:val="20"/>
        </w:rPr>
        <w:t xml:space="preserve">Not able to run pipeline job on new Jenkins! </w:t>
      </w:r>
      <w:r w:rsidRPr="003C4F79">
        <w:rPr>
          <w:color w:val="000000" w:themeColor="text1"/>
          <w:sz w:val="20"/>
          <w:szCs w:val="20"/>
        </w:rPr>
        <w:t>There is no</w:t>
      </w:r>
      <w:r w:rsidRPr="003C4F79">
        <w:rPr>
          <w:color w:val="1F497D"/>
          <w:sz w:val="20"/>
          <w:szCs w:val="20"/>
        </w:rPr>
        <w:t xml:space="preserve"> </w:t>
      </w:r>
      <w:r w:rsidRPr="003C4F79">
        <w:rPr>
          <w:b/>
          <w:bCs/>
          <w:color w:val="000000"/>
          <w:sz w:val="20"/>
          <w:szCs w:val="20"/>
        </w:rPr>
        <w:t>Build with Parameters</w:t>
      </w:r>
      <w:r w:rsidRPr="003C4F79">
        <w:rPr>
          <w:color w:val="000000"/>
          <w:sz w:val="20"/>
          <w:szCs w:val="20"/>
        </w:rPr>
        <w:t xml:space="preserve"> </w:t>
      </w:r>
      <w:r w:rsidRPr="003C4F79">
        <w:rPr>
          <w:color w:val="000000" w:themeColor="text1"/>
          <w:sz w:val="20"/>
          <w:szCs w:val="20"/>
        </w:rPr>
        <w:t xml:space="preserve">option. </w:t>
      </w:r>
    </w:p>
    <w:p w:rsidR="003C4F79" w:rsidRPr="003C4F79" w:rsidRDefault="000C3ABF" w:rsidP="001D2733">
      <w:pPr>
        <w:pStyle w:val="ListParagraph"/>
        <w:numPr>
          <w:ilvl w:val="0"/>
          <w:numId w:val="64"/>
        </w:numPr>
        <w:spacing w:after="0" w:line="240" w:lineRule="auto"/>
        <w:rPr>
          <w:color w:val="1F497D"/>
          <w:sz w:val="20"/>
          <w:szCs w:val="20"/>
        </w:rPr>
      </w:pPr>
      <w:r>
        <w:rPr>
          <w:color w:val="000000" w:themeColor="text1"/>
          <w:sz w:val="20"/>
          <w:szCs w:val="20"/>
        </w:rPr>
        <w:t>Notified Rajesh and team via email.</w:t>
      </w:r>
    </w:p>
    <w:p w:rsidR="003C4F79" w:rsidRPr="003C4F79" w:rsidRDefault="003C4F79" w:rsidP="001D2733">
      <w:pPr>
        <w:pStyle w:val="ListParagraph"/>
        <w:numPr>
          <w:ilvl w:val="0"/>
          <w:numId w:val="64"/>
        </w:numPr>
        <w:spacing w:after="0" w:line="240" w:lineRule="auto"/>
        <w:rPr>
          <w:color w:val="000000" w:themeColor="text1"/>
          <w:sz w:val="20"/>
          <w:szCs w:val="20"/>
        </w:rPr>
      </w:pPr>
      <w:r w:rsidRPr="003C4F79">
        <w:rPr>
          <w:color w:val="000000" w:themeColor="text1"/>
          <w:sz w:val="20"/>
          <w:szCs w:val="20"/>
        </w:rPr>
        <w:t xml:space="preserve">Updated DSOE ticket </w:t>
      </w:r>
      <w:hyperlink r:id="rId158" w:history="1">
        <w:r w:rsidRPr="003C4F79">
          <w:rPr>
            <w:rStyle w:val="Hyperlink"/>
            <w:sz w:val="20"/>
            <w:szCs w:val="20"/>
          </w:rPr>
          <w:t>DSOE-3807</w:t>
        </w:r>
      </w:hyperlink>
    </w:p>
    <w:p w:rsidR="003C4F79" w:rsidRPr="003C4F79" w:rsidRDefault="003C4F79" w:rsidP="005C3509">
      <w:pPr>
        <w:spacing w:after="0" w:line="240" w:lineRule="auto"/>
        <w:rPr>
          <w:color w:val="000000" w:themeColor="text1"/>
          <w:sz w:val="20"/>
          <w:szCs w:val="20"/>
        </w:rPr>
      </w:pPr>
    </w:p>
    <w:p w:rsidR="003C4F79" w:rsidRDefault="003C4F79" w:rsidP="005C3509">
      <w:pPr>
        <w:spacing w:after="0" w:line="240" w:lineRule="auto"/>
      </w:pPr>
    </w:p>
    <w:p w:rsidR="005C3509" w:rsidRDefault="005C3509" w:rsidP="005C3509">
      <w:pPr>
        <w:spacing w:after="0" w:line="240" w:lineRule="auto"/>
      </w:pPr>
    </w:p>
    <w:p w:rsidR="005C3509" w:rsidRPr="00491755" w:rsidRDefault="005C3509" w:rsidP="005C3509">
      <w:pPr>
        <w:spacing w:after="0" w:line="240" w:lineRule="auto"/>
        <w:rPr>
          <w:color w:val="0000FF"/>
          <w:sz w:val="20"/>
          <w:szCs w:val="20"/>
          <w:u w:val="single"/>
        </w:rPr>
      </w:pPr>
    </w:p>
    <w:p w:rsidR="005C3509" w:rsidRPr="00676339" w:rsidRDefault="005C3509" w:rsidP="005C3509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t>Monday</w:t>
      </w:r>
      <w:r>
        <w:rPr>
          <w:b/>
          <w:color w:val="00B0F0"/>
        </w:rPr>
        <w:t xml:space="preserve"> Feb 10</w:t>
      </w:r>
      <w:r w:rsidRPr="00676339">
        <w:rPr>
          <w:b/>
          <w:color w:val="00B0F0"/>
        </w:rPr>
        <w:t xml:space="preserve"> </w:t>
      </w:r>
    </w:p>
    <w:p w:rsidR="005C3509" w:rsidRDefault="005C3509" w:rsidP="005C3509">
      <w:pPr>
        <w:spacing w:after="0" w:line="240" w:lineRule="auto"/>
      </w:pPr>
    </w:p>
    <w:p w:rsidR="005C3509" w:rsidRDefault="005C3509" w:rsidP="005C3509">
      <w:pPr>
        <w:spacing w:after="0" w:line="240" w:lineRule="auto"/>
      </w:pPr>
      <w:r>
        <w:t>Service-Now sync up meeting.</w:t>
      </w:r>
    </w:p>
    <w:p w:rsidR="005C3509" w:rsidRDefault="005C3509" w:rsidP="005C3509">
      <w:pPr>
        <w:spacing w:after="0" w:line="240" w:lineRule="auto"/>
      </w:pPr>
      <w:r>
        <w:t>Thunder standup meeting</w:t>
      </w:r>
    </w:p>
    <w:p w:rsidR="005C3509" w:rsidRDefault="005C3509" w:rsidP="005C3509">
      <w:pPr>
        <w:spacing w:after="0" w:line="240" w:lineRule="auto"/>
      </w:pPr>
    </w:p>
    <w:p w:rsidR="005C3509" w:rsidRPr="00984035" w:rsidRDefault="00A2541E" w:rsidP="005C3509">
      <w:pPr>
        <w:spacing w:after="0" w:line="240" w:lineRule="auto"/>
        <w:rPr>
          <w:rFonts w:cstheme="minorHAnsi"/>
          <w:sz w:val="20"/>
          <w:szCs w:val="20"/>
        </w:rPr>
      </w:pPr>
      <w:hyperlink r:id="rId159" w:history="1">
        <w:r w:rsidR="005C3509" w:rsidRPr="00984035">
          <w:rPr>
            <w:rStyle w:val="Hyperlink"/>
            <w:sz w:val="20"/>
            <w:szCs w:val="20"/>
          </w:rPr>
          <w:t>IAOTEAM-714</w:t>
        </w:r>
      </w:hyperlink>
      <w:r w:rsidR="005C3509" w:rsidRPr="00984035">
        <w:rPr>
          <w:sz w:val="20"/>
          <w:szCs w:val="20"/>
        </w:rPr>
        <w:t xml:space="preserve"> - </w:t>
      </w:r>
      <w:r w:rsidR="005C3509">
        <w:rPr>
          <w:sz w:val="20"/>
          <w:szCs w:val="20"/>
        </w:rPr>
        <w:t>A</w:t>
      </w:r>
      <w:r w:rsidR="005C3509">
        <w:rPr>
          <w:rFonts w:cstheme="minorHAnsi"/>
          <w:color w:val="172B4D"/>
          <w:spacing w:val="-4"/>
          <w:sz w:val="20"/>
          <w:szCs w:val="20"/>
          <w:shd w:val="clear" w:color="auto" w:fill="FFFFFF"/>
        </w:rPr>
        <w:t>dd VM into TSM VE Backup</w:t>
      </w: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 with Sindhu on createrequest</w:t>
      </w:r>
    </w:p>
    <w:p w:rsidR="005C3509" w:rsidRPr="00C24D6E" w:rsidRDefault="005C3509" w:rsidP="005C3509">
      <w:pPr>
        <w:spacing w:after="0" w:line="240" w:lineRule="auto"/>
        <w:rPr>
          <w:sz w:val="20"/>
          <w:szCs w:val="20"/>
        </w:rPr>
      </w:pPr>
      <w:r w:rsidRPr="00C24D6E">
        <w:rPr>
          <w:rFonts w:cstheme="minorHAnsi"/>
          <w:sz w:val="20"/>
          <w:szCs w:val="20"/>
        </w:rPr>
        <w:t xml:space="preserve">Wrote little playbook to call </w:t>
      </w:r>
      <w:r w:rsidRPr="00C24D6E">
        <w:rPr>
          <w:sz w:val="20"/>
          <w:szCs w:val="20"/>
        </w:rPr>
        <w:t xml:space="preserve">ServiceNow API call to return </w:t>
      </w:r>
      <w:r w:rsidRPr="00C24D6E">
        <w:rPr>
          <w:b/>
          <w:sz w:val="20"/>
          <w:szCs w:val="20"/>
        </w:rPr>
        <w:t>sys_id.</w:t>
      </w:r>
    </w:p>
    <w:p w:rsidR="005C3509" w:rsidRDefault="005C3509" w:rsidP="005C3509">
      <w:pPr>
        <w:spacing w:after="0" w:line="240" w:lineRule="auto"/>
      </w:pPr>
    </w:p>
    <w:p w:rsidR="005C3509" w:rsidRDefault="00A2541E" w:rsidP="005C3509">
      <w:pPr>
        <w:spacing w:after="0" w:line="240" w:lineRule="auto"/>
        <w:rPr>
          <w:rStyle w:val="Hyperlink"/>
          <w:sz w:val="20"/>
          <w:szCs w:val="20"/>
        </w:rPr>
      </w:pPr>
      <w:hyperlink r:id="rId160" w:history="1">
        <w:r w:rsidR="005C3509" w:rsidRPr="00253571">
          <w:rPr>
            <w:rStyle w:val="Hyperlink"/>
            <w:sz w:val="20"/>
            <w:szCs w:val="20"/>
          </w:rPr>
          <w:t>IAOTEAM-1230</w:t>
        </w:r>
      </w:hyperlink>
      <w:r w:rsidR="005C3509" w:rsidRPr="00253571">
        <w:rPr>
          <w:sz w:val="20"/>
          <w:szCs w:val="20"/>
        </w:rPr>
        <w:t xml:space="preserve"> (IOAC upload to JFrog</w:t>
      </w:r>
      <w:r w:rsidR="005C3509" w:rsidRPr="00253571">
        <w:rPr>
          <w:rStyle w:val="Hyperlink"/>
          <w:sz w:val="20"/>
          <w:szCs w:val="20"/>
        </w:rPr>
        <w:t>)</w:t>
      </w:r>
    </w:p>
    <w:p w:rsidR="005C3509" w:rsidRDefault="005C3509" w:rsidP="005C3509">
      <w:pPr>
        <w:spacing w:after="0" w:line="240" w:lineRule="auto"/>
        <w:rPr>
          <w:sz w:val="20"/>
          <w:szCs w:val="20"/>
        </w:rPr>
      </w:pPr>
      <w:r w:rsidRPr="00632228">
        <w:rPr>
          <w:sz w:val="20"/>
          <w:szCs w:val="20"/>
        </w:rPr>
        <w:t>Me</w:t>
      </w:r>
      <w:r>
        <w:rPr>
          <w:sz w:val="20"/>
          <w:szCs w:val="20"/>
        </w:rPr>
        <w:t>e</w:t>
      </w:r>
      <w:r w:rsidRPr="00632228">
        <w:rPr>
          <w:sz w:val="20"/>
          <w:szCs w:val="20"/>
        </w:rPr>
        <w:t>t</w:t>
      </w:r>
      <w:r>
        <w:rPr>
          <w:sz w:val="20"/>
          <w:szCs w:val="20"/>
        </w:rPr>
        <w:t>ing</w:t>
      </w:r>
      <w:r w:rsidRPr="00632228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Rajesh Bhagam</w:t>
      </w:r>
    </w:p>
    <w:p w:rsidR="005C3509" w:rsidRPr="0010035D" w:rsidRDefault="005C3509" w:rsidP="00E820AC">
      <w:pPr>
        <w:pStyle w:val="ListParagraph"/>
        <w:numPr>
          <w:ilvl w:val="0"/>
          <w:numId w:val="35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 xml:space="preserve">Started design document on Confluence: </w:t>
      </w:r>
      <w:hyperlink r:id="rId161" w:history="1">
        <w:r w:rsidRPr="0010035D">
          <w:rPr>
            <w:rStyle w:val="Hyperlink"/>
            <w:sz w:val="20"/>
            <w:szCs w:val="20"/>
          </w:rPr>
          <w:t>IOaC Automation - Enable I&amp;O users to upload artifacts to JFROG</w:t>
        </w:r>
      </w:hyperlink>
    </w:p>
    <w:p w:rsidR="005C3509" w:rsidRPr="0010035D" w:rsidRDefault="005C3509" w:rsidP="00E820AC">
      <w:pPr>
        <w:pStyle w:val="ListParagraph"/>
        <w:numPr>
          <w:ilvl w:val="0"/>
          <w:numId w:val="35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>Rajesh established a skeleton pipeline job on Jenkins.</w:t>
      </w:r>
    </w:p>
    <w:p w:rsidR="005C3509" w:rsidRPr="0010035D" w:rsidRDefault="005C3509" w:rsidP="00E820AC">
      <w:pPr>
        <w:pStyle w:val="ListParagraph"/>
        <w:numPr>
          <w:ilvl w:val="0"/>
          <w:numId w:val="35"/>
        </w:numPr>
        <w:spacing w:after="0" w:line="240" w:lineRule="auto"/>
        <w:rPr>
          <w:sz w:val="20"/>
          <w:szCs w:val="20"/>
        </w:rPr>
      </w:pPr>
      <w:r w:rsidRPr="0010035D">
        <w:rPr>
          <w:b/>
          <w:sz w:val="20"/>
          <w:szCs w:val="20"/>
        </w:rPr>
        <w:t>Current job functionality</w:t>
      </w:r>
      <w:r w:rsidRPr="0010035D">
        <w:rPr>
          <w:sz w:val="20"/>
          <w:szCs w:val="20"/>
        </w:rPr>
        <w:t>:</w:t>
      </w:r>
    </w:p>
    <w:p w:rsidR="005C3509" w:rsidRPr="0010035D" w:rsidRDefault="005C3509" w:rsidP="00E820AC">
      <w:pPr>
        <w:pStyle w:val="ListParagraph"/>
        <w:numPr>
          <w:ilvl w:val="0"/>
          <w:numId w:val="36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>Connects to jumpbox using Rajesh's credentials.</w:t>
      </w:r>
    </w:p>
    <w:p w:rsidR="005C3509" w:rsidRPr="0010035D" w:rsidRDefault="005C3509" w:rsidP="00E820AC">
      <w:pPr>
        <w:pStyle w:val="ListParagraph"/>
        <w:numPr>
          <w:ilvl w:val="0"/>
          <w:numId w:val="36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>Uploads dummy files from jumpbox to JFrog 'demo' folder.</w:t>
      </w:r>
    </w:p>
    <w:p w:rsidR="005C3509" w:rsidRPr="0010035D" w:rsidRDefault="005C3509" w:rsidP="00E820AC">
      <w:pPr>
        <w:pStyle w:val="ListParagraph"/>
        <w:numPr>
          <w:ilvl w:val="0"/>
          <w:numId w:val="37"/>
        </w:numPr>
        <w:spacing w:after="0" w:line="240" w:lineRule="auto"/>
        <w:rPr>
          <w:sz w:val="20"/>
          <w:szCs w:val="20"/>
        </w:rPr>
      </w:pPr>
      <w:r w:rsidRPr="0010035D">
        <w:rPr>
          <w:b/>
          <w:sz w:val="20"/>
          <w:szCs w:val="20"/>
        </w:rPr>
        <w:t>Enhancements needed</w:t>
      </w:r>
      <w:r>
        <w:rPr>
          <w:sz w:val="20"/>
          <w:szCs w:val="20"/>
        </w:rPr>
        <w:t>:</w:t>
      </w:r>
    </w:p>
    <w:p w:rsidR="005C3509" w:rsidRPr="0010035D" w:rsidRDefault="005C3509" w:rsidP="00E820AC">
      <w:pPr>
        <w:pStyle w:val="ListParagraph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>Replace Rajesh's credentials with service account: tjxasvc-ansibunix.  (Rajesh will work with Security to add tjxasvc-ansibunix to Jenkins).</w:t>
      </w:r>
    </w:p>
    <w:p w:rsidR="005C3509" w:rsidRPr="0010035D" w:rsidRDefault="005C3509" w:rsidP="00E820AC">
      <w:pPr>
        <w:pStyle w:val="ListParagraph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>Parameterize input path, output path.</w:t>
      </w:r>
    </w:p>
    <w:p w:rsidR="005C3509" w:rsidRPr="0010035D" w:rsidRDefault="005C3509" w:rsidP="00E820AC">
      <w:pPr>
        <w:pStyle w:val="ListParagraph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>Add SonarQube scanning.</w:t>
      </w:r>
    </w:p>
    <w:p w:rsidR="005C3509" w:rsidRPr="0010035D" w:rsidRDefault="005C3509" w:rsidP="00E820AC">
      <w:pPr>
        <w:pStyle w:val="ListParagraph"/>
        <w:numPr>
          <w:ilvl w:val="0"/>
          <w:numId w:val="37"/>
        </w:numPr>
        <w:spacing w:after="0" w:line="240" w:lineRule="auto"/>
        <w:rPr>
          <w:sz w:val="20"/>
          <w:szCs w:val="20"/>
        </w:rPr>
      </w:pPr>
      <w:r w:rsidRPr="0010035D">
        <w:rPr>
          <w:b/>
          <w:sz w:val="20"/>
          <w:szCs w:val="20"/>
          <w:u w:val="single"/>
        </w:rPr>
        <w:t>Blockers</w:t>
      </w:r>
      <w:r w:rsidRPr="0010035D">
        <w:rPr>
          <w:sz w:val="20"/>
          <w:szCs w:val="20"/>
        </w:rPr>
        <w:t>:</w:t>
      </w:r>
    </w:p>
    <w:p w:rsidR="005C3509" w:rsidRDefault="005C3509" w:rsidP="00E820AC">
      <w:pPr>
        <w:pStyle w:val="ListParagraph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>Need access to Jenkins to edit/update the skeleton job.</w:t>
      </w:r>
    </w:p>
    <w:p w:rsidR="005C3509" w:rsidRDefault="005C3509" w:rsidP="00E820AC">
      <w:pPr>
        <w:pStyle w:val="ListParagraph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>Need tjxasvc-ansibunix to be added to SonarQube app.</w:t>
      </w:r>
    </w:p>
    <w:p w:rsidR="005C3509" w:rsidRPr="0010035D" w:rsidRDefault="005C3509" w:rsidP="00E820AC">
      <w:pPr>
        <w:pStyle w:val="ListParagraph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10035D">
        <w:rPr>
          <w:sz w:val="20"/>
          <w:szCs w:val="20"/>
        </w:rPr>
        <w:t>Need ioac repo added to SonarQube ioac-automation project.</w:t>
      </w:r>
    </w:p>
    <w:p w:rsidR="005C3509" w:rsidRPr="0010035D" w:rsidRDefault="005C3509" w:rsidP="005C3509">
      <w:pPr>
        <w:spacing w:after="0" w:line="240" w:lineRule="auto"/>
        <w:ind w:left="720"/>
        <w:rPr>
          <w:sz w:val="20"/>
          <w:szCs w:val="20"/>
        </w:rPr>
      </w:pPr>
      <w:r w:rsidRPr="0010035D">
        <w:rPr>
          <w:sz w:val="20"/>
          <w:szCs w:val="20"/>
        </w:rPr>
        <w:t xml:space="preserve">                      Note:  Submitted </w:t>
      </w:r>
      <w:hyperlink r:id="rId162" w:history="1">
        <w:r w:rsidRPr="00CF43EA">
          <w:rPr>
            <w:rStyle w:val="Hyperlink"/>
            <w:sz w:val="20"/>
            <w:szCs w:val="20"/>
          </w:rPr>
          <w:t>INC1843051</w:t>
        </w:r>
      </w:hyperlink>
      <w:r w:rsidRPr="00CF43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10035D">
        <w:rPr>
          <w:sz w:val="20"/>
          <w:szCs w:val="20"/>
        </w:rPr>
        <w:t>for the SonarQube blockers</w:t>
      </w:r>
    </w:p>
    <w:p w:rsidR="005C3509" w:rsidRPr="00676339" w:rsidRDefault="005C3509" w:rsidP="005C3509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t>Tuesday</w:t>
      </w:r>
      <w:r w:rsidRPr="00BD42A6">
        <w:rPr>
          <w:b/>
          <w:color w:val="00B0F0"/>
        </w:rPr>
        <w:t xml:space="preserve"> </w:t>
      </w:r>
      <w:r>
        <w:rPr>
          <w:b/>
          <w:color w:val="00B0F0"/>
        </w:rPr>
        <w:t>Feb 11</w:t>
      </w:r>
    </w:p>
    <w:p w:rsidR="005C3509" w:rsidRDefault="005C3509" w:rsidP="005C3509">
      <w:pPr>
        <w:spacing w:after="0" w:line="240" w:lineRule="auto"/>
      </w:pPr>
    </w:p>
    <w:p w:rsidR="005C3509" w:rsidRPr="005A6D56" w:rsidRDefault="005C3509" w:rsidP="005C3509">
      <w:pPr>
        <w:spacing w:after="0" w:line="240" w:lineRule="auto"/>
        <w:rPr>
          <w:sz w:val="20"/>
          <w:szCs w:val="20"/>
        </w:rPr>
      </w:pPr>
      <w:r w:rsidRPr="005A6D56">
        <w:rPr>
          <w:sz w:val="20"/>
          <w:szCs w:val="20"/>
        </w:rPr>
        <w:t xml:space="preserve">Submitted </w:t>
      </w:r>
      <w:r w:rsidRPr="005E3F6C">
        <w:rPr>
          <w:b/>
          <w:sz w:val="20"/>
          <w:szCs w:val="20"/>
        </w:rPr>
        <w:t>Fieldglass</w:t>
      </w:r>
      <w:r w:rsidRPr="005A6D56">
        <w:rPr>
          <w:sz w:val="20"/>
          <w:szCs w:val="20"/>
        </w:rPr>
        <w:t xml:space="preserve"> timesheet for 2/2 to 2/8.</w:t>
      </w:r>
    </w:p>
    <w:p w:rsidR="005C3509" w:rsidRPr="005A6D56" w:rsidRDefault="005C3509" w:rsidP="005C3509">
      <w:pPr>
        <w:spacing w:after="0" w:line="240" w:lineRule="auto"/>
        <w:rPr>
          <w:sz w:val="20"/>
          <w:szCs w:val="20"/>
        </w:rPr>
      </w:pPr>
    </w:p>
    <w:p w:rsidR="005C3509" w:rsidRPr="005A6D56" w:rsidRDefault="005C3509" w:rsidP="005C3509">
      <w:pPr>
        <w:spacing w:after="0" w:line="240" w:lineRule="auto"/>
        <w:rPr>
          <w:sz w:val="20"/>
          <w:szCs w:val="20"/>
        </w:rPr>
      </w:pPr>
      <w:r w:rsidRPr="005A6D56">
        <w:rPr>
          <w:sz w:val="20"/>
          <w:szCs w:val="20"/>
        </w:rPr>
        <w:t>ServiceNow sync up meeting</w:t>
      </w:r>
      <w:r>
        <w:rPr>
          <w:sz w:val="20"/>
          <w:szCs w:val="20"/>
        </w:rPr>
        <w:t xml:space="preserve">:  </w:t>
      </w:r>
      <w:r w:rsidRPr="005A6D56">
        <w:rPr>
          <w:sz w:val="20"/>
          <w:szCs w:val="20"/>
        </w:rPr>
        <w:t xml:space="preserve">Ram will fix </w:t>
      </w:r>
      <w:r w:rsidRPr="005E3F6C">
        <w:rPr>
          <w:b/>
          <w:sz w:val="20"/>
          <w:szCs w:val="20"/>
        </w:rPr>
        <w:t>createrequest</w:t>
      </w:r>
      <w:r w:rsidRPr="005A6D56">
        <w:rPr>
          <w:sz w:val="20"/>
          <w:szCs w:val="20"/>
        </w:rPr>
        <w:t xml:space="preserve"> API:  email &amp; contact number should auto populate.</w:t>
      </w:r>
    </w:p>
    <w:p w:rsidR="005C3509" w:rsidRPr="005A6D56" w:rsidRDefault="005C3509" w:rsidP="005C3509">
      <w:pPr>
        <w:spacing w:after="0" w:line="240" w:lineRule="auto"/>
        <w:rPr>
          <w:sz w:val="20"/>
          <w:szCs w:val="20"/>
        </w:rPr>
      </w:pPr>
    </w:p>
    <w:p w:rsidR="005C3509" w:rsidRPr="005A6D56" w:rsidRDefault="00A2541E" w:rsidP="005C3509">
      <w:pPr>
        <w:spacing w:after="0" w:line="240" w:lineRule="auto"/>
        <w:rPr>
          <w:rStyle w:val="Hyperlink"/>
          <w:sz w:val="20"/>
          <w:szCs w:val="20"/>
        </w:rPr>
      </w:pPr>
      <w:hyperlink r:id="rId163" w:history="1">
        <w:r w:rsidR="005C3509" w:rsidRPr="005A6D56">
          <w:rPr>
            <w:rStyle w:val="Hyperlink"/>
            <w:sz w:val="20"/>
            <w:szCs w:val="20"/>
          </w:rPr>
          <w:t>IAOTEAM-1230</w:t>
        </w:r>
      </w:hyperlink>
      <w:r w:rsidR="005C3509" w:rsidRPr="005A6D56">
        <w:rPr>
          <w:sz w:val="20"/>
          <w:szCs w:val="20"/>
        </w:rPr>
        <w:t xml:space="preserve"> (IOAC upload to JFrog</w:t>
      </w:r>
      <w:r w:rsidR="005C3509" w:rsidRPr="005A6D56">
        <w:rPr>
          <w:rStyle w:val="Hyperlink"/>
          <w:sz w:val="20"/>
          <w:szCs w:val="20"/>
        </w:rPr>
        <w:t>)</w:t>
      </w:r>
    </w:p>
    <w:p w:rsidR="005C3509" w:rsidRPr="00CB1684" w:rsidRDefault="005C3509" w:rsidP="00E820AC">
      <w:pPr>
        <w:pStyle w:val="ListParagraph"/>
        <w:numPr>
          <w:ilvl w:val="0"/>
          <w:numId w:val="40"/>
        </w:numPr>
        <w:spacing w:after="0" w:line="240" w:lineRule="auto"/>
        <w:rPr>
          <w:sz w:val="20"/>
          <w:szCs w:val="20"/>
        </w:rPr>
      </w:pPr>
      <w:r w:rsidRPr="00CB1684">
        <w:rPr>
          <w:sz w:val="20"/>
          <w:szCs w:val="20"/>
        </w:rPr>
        <w:t xml:space="preserve">Submitted </w:t>
      </w:r>
      <w:hyperlink r:id="rId164" w:history="1">
        <w:r w:rsidRPr="00CB1684">
          <w:rPr>
            <w:rStyle w:val="Hyperlink"/>
            <w:sz w:val="20"/>
            <w:szCs w:val="20"/>
          </w:rPr>
          <w:t>RITM0579296</w:t>
        </w:r>
      </w:hyperlink>
      <w:r w:rsidRPr="00CB1684">
        <w:rPr>
          <w:sz w:val="20"/>
          <w:szCs w:val="20"/>
        </w:rPr>
        <w:t xml:space="preserve"> (</w:t>
      </w:r>
      <w:r w:rsidRPr="00CB1684">
        <w:rPr>
          <w:rFonts w:cstheme="minorHAnsi"/>
          <w:bCs/>
          <w:color w:val="343D47"/>
          <w:sz w:val="20"/>
          <w:szCs w:val="20"/>
          <w:shd w:val="clear" w:color="auto" w:fill="FFFFFF"/>
        </w:rPr>
        <w:t>REQ0294301</w:t>
      </w:r>
      <w:r w:rsidRPr="00CB1684">
        <w:rPr>
          <w:sz w:val="20"/>
          <w:szCs w:val="20"/>
        </w:rPr>
        <w:t xml:space="preserve">) for </w:t>
      </w:r>
      <w:r w:rsidRPr="00CB1684">
        <w:rPr>
          <w:b/>
          <w:sz w:val="20"/>
          <w:szCs w:val="20"/>
        </w:rPr>
        <w:t>Developer</w:t>
      </w:r>
      <w:r w:rsidRPr="00CB1684">
        <w:rPr>
          <w:sz w:val="20"/>
          <w:szCs w:val="20"/>
        </w:rPr>
        <w:t xml:space="preserve"> access to Jenkins. (Earlier ticket</w:t>
      </w:r>
      <w:r w:rsidRPr="00CB1684">
        <w:rPr>
          <w:rFonts w:cstheme="minorHAnsi"/>
          <w:color w:val="343D47"/>
          <w:sz w:val="20"/>
          <w:szCs w:val="20"/>
          <w:shd w:val="clear" w:color="auto" w:fill="FFFFFF"/>
        </w:rPr>
        <w:t>:</w:t>
      </w:r>
      <w:hyperlink r:id="rId165" w:history="1">
        <w:r w:rsidRPr="00CB1684">
          <w:rPr>
            <w:rStyle w:val="Hyperlink"/>
            <w:sz w:val="20"/>
            <w:szCs w:val="20"/>
          </w:rPr>
          <w:t>RITM0578400</w:t>
        </w:r>
      </w:hyperlink>
      <w:r w:rsidRPr="00CB1684">
        <w:rPr>
          <w:rFonts w:cstheme="minorHAnsi"/>
          <w:sz w:val="20"/>
          <w:szCs w:val="20"/>
        </w:rPr>
        <w:t xml:space="preserve"> wrongly requested Admin rights).</w:t>
      </w:r>
    </w:p>
    <w:p w:rsidR="005C3509" w:rsidRDefault="005C3509" w:rsidP="00E820AC">
      <w:pPr>
        <w:pStyle w:val="ListParagraph"/>
        <w:numPr>
          <w:ilvl w:val="0"/>
          <w:numId w:val="40"/>
        </w:numPr>
        <w:spacing w:after="0" w:line="240" w:lineRule="auto"/>
        <w:rPr>
          <w:sz w:val="20"/>
          <w:szCs w:val="20"/>
        </w:rPr>
      </w:pPr>
      <w:r w:rsidRPr="005E3F6C">
        <w:rPr>
          <w:sz w:val="20"/>
          <w:szCs w:val="20"/>
        </w:rPr>
        <w:t xml:space="preserve">Service-Now ticket: </w:t>
      </w:r>
      <w:hyperlink r:id="rId166" w:history="1">
        <w:r w:rsidRPr="005E3F6C">
          <w:rPr>
            <w:rStyle w:val="Hyperlink"/>
            <w:sz w:val="20"/>
            <w:szCs w:val="20"/>
          </w:rPr>
          <w:t>INC1843051</w:t>
        </w:r>
      </w:hyperlink>
      <w:r w:rsidRPr="005E3F6C">
        <w:rPr>
          <w:sz w:val="20"/>
          <w:szCs w:val="20"/>
        </w:rPr>
        <w:t xml:space="preserve">  Ian Dorsey said I need to change assignment group to </w:t>
      </w:r>
      <w:r w:rsidRPr="005E3F6C">
        <w:rPr>
          <w:b/>
          <w:sz w:val="20"/>
          <w:szCs w:val="20"/>
        </w:rPr>
        <w:t>ACA Team</w:t>
      </w:r>
      <w:r w:rsidRPr="005E3F6C">
        <w:rPr>
          <w:sz w:val="20"/>
          <w:szCs w:val="20"/>
        </w:rPr>
        <w:t xml:space="preserve"> in ServiceNow.  </w:t>
      </w:r>
    </w:p>
    <w:p w:rsidR="005C3509" w:rsidRPr="005E3F6C" w:rsidRDefault="005C3509" w:rsidP="00E820AC">
      <w:pPr>
        <w:pStyle w:val="ListParagraph"/>
        <w:numPr>
          <w:ilvl w:val="0"/>
          <w:numId w:val="40"/>
        </w:numPr>
        <w:spacing w:after="0" w:line="240" w:lineRule="auto"/>
        <w:rPr>
          <w:sz w:val="20"/>
          <w:szCs w:val="20"/>
        </w:rPr>
      </w:pPr>
      <w:r w:rsidRPr="005E3F6C">
        <w:rPr>
          <w:sz w:val="20"/>
          <w:szCs w:val="20"/>
        </w:rPr>
        <w:t xml:space="preserve">To Do:  Check Jenkins guide </w:t>
      </w:r>
      <w:hyperlink r:id="rId167" w:history="1">
        <w:r w:rsidRPr="005E3F6C">
          <w:rPr>
            <w:rStyle w:val="Hyperlink"/>
            <w:sz w:val="20"/>
            <w:szCs w:val="20"/>
          </w:rPr>
          <w:t>https://engineering.cerner.com/blog/ssh-steps-for-jenkins-pipeline/</w:t>
        </w:r>
      </w:hyperlink>
    </w:p>
    <w:p w:rsidR="005C3509" w:rsidRPr="005A6D56" w:rsidRDefault="005C3509" w:rsidP="005C3509">
      <w:pPr>
        <w:spacing w:after="0" w:line="240" w:lineRule="auto"/>
        <w:rPr>
          <w:sz w:val="20"/>
          <w:szCs w:val="20"/>
        </w:rPr>
      </w:pPr>
    </w:p>
    <w:p w:rsidR="005C3509" w:rsidRPr="005A6D56" w:rsidRDefault="005C3509" w:rsidP="005C3509">
      <w:pPr>
        <w:spacing w:after="0" w:line="240" w:lineRule="auto"/>
        <w:rPr>
          <w:sz w:val="20"/>
          <w:szCs w:val="20"/>
        </w:rPr>
      </w:pPr>
      <w:r w:rsidRPr="005A6D56">
        <w:rPr>
          <w:sz w:val="20"/>
          <w:szCs w:val="20"/>
        </w:rPr>
        <w:t>ToDo:</w:t>
      </w:r>
    </w:p>
    <w:p w:rsidR="005C3509" w:rsidRPr="005A6D56" w:rsidRDefault="005C3509" w:rsidP="005C3509">
      <w:pPr>
        <w:spacing w:after="0" w:line="240" w:lineRule="auto"/>
        <w:rPr>
          <w:sz w:val="20"/>
          <w:szCs w:val="20"/>
        </w:rPr>
      </w:pPr>
      <w:r w:rsidRPr="005A6D56">
        <w:rPr>
          <w:sz w:val="20"/>
          <w:szCs w:val="20"/>
        </w:rPr>
        <w:t>Ask Priya techniques for:</w:t>
      </w:r>
    </w:p>
    <w:p w:rsidR="005C3509" w:rsidRPr="005A6D56" w:rsidRDefault="005C3509" w:rsidP="00E820AC">
      <w:pPr>
        <w:pStyle w:val="ListParagraph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5A6D56">
        <w:rPr>
          <w:sz w:val="20"/>
          <w:szCs w:val="20"/>
        </w:rPr>
        <w:t>Dynamic variables in json file</w:t>
      </w:r>
    </w:p>
    <w:p w:rsidR="005C3509" w:rsidRPr="005A6D56" w:rsidRDefault="005C3509" w:rsidP="00E820AC">
      <w:pPr>
        <w:pStyle w:val="ListParagraph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5A6D56">
        <w:rPr>
          <w:sz w:val="20"/>
          <w:szCs w:val="20"/>
        </w:rPr>
        <w:t xml:space="preserve">How to get Ansible Tower to return original user id </w:t>
      </w:r>
    </w:p>
    <w:p w:rsidR="005C3509" w:rsidRPr="005A6D56" w:rsidRDefault="005C3509" w:rsidP="005C3509">
      <w:pPr>
        <w:spacing w:after="0" w:line="240" w:lineRule="auto"/>
        <w:rPr>
          <w:sz w:val="20"/>
          <w:szCs w:val="20"/>
        </w:rPr>
      </w:pPr>
    </w:p>
    <w:p w:rsidR="005C3509" w:rsidRPr="005A6D56" w:rsidRDefault="005C3509" w:rsidP="005C3509">
      <w:pPr>
        <w:spacing w:after="0" w:line="240" w:lineRule="auto"/>
        <w:rPr>
          <w:sz w:val="20"/>
          <w:szCs w:val="20"/>
        </w:rPr>
      </w:pPr>
      <w:r w:rsidRPr="005A6D56">
        <w:rPr>
          <w:sz w:val="20"/>
          <w:szCs w:val="20"/>
        </w:rPr>
        <w:t xml:space="preserve">Sent suggestions to Al &amp; team re: </w:t>
      </w:r>
      <w:r w:rsidRPr="005A6D56">
        <w:rPr>
          <w:b/>
          <w:sz w:val="20"/>
          <w:szCs w:val="20"/>
        </w:rPr>
        <w:t>Definition of Ready</w:t>
      </w:r>
      <w:r w:rsidRPr="005A6D56">
        <w:rPr>
          <w:sz w:val="20"/>
          <w:szCs w:val="20"/>
        </w:rPr>
        <w:t xml:space="preserve"> and </w:t>
      </w:r>
      <w:r w:rsidRPr="005A6D56">
        <w:rPr>
          <w:b/>
          <w:sz w:val="20"/>
          <w:szCs w:val="20"/>
        </w:rPr>
        <w:t>Definition of Done</w:t>
      </w:r>
    </w:p>
    <w:p w:rsidR="005C3509" w:rsidRDefault="005C3509" w:rsidP="005C3509">
      <w:pPr>
        <w:spacing w:after="0" w:line="240" w:lineRule="auto"/>
        <w:rPr>
          <w:sz w:val="20"/>
          <w:szCs w:val="20"/>
        </w:rPr>
      </w:pPr>
    </w:p>
    <w:p w:rsidR="005C3509" w:rsidRPr="00491755" w:rsidRDefault="005C3509" w:rsidP="005C3509">
      <w:pPr>
        <w:spacing w:after="0" w:line="240" w:lineRule="auto"/>
        <w:rPr>
          <w:color w:val="0000FF"/>
          <w:sz w:val="20"/>
          <w:szCs w:val="20"/>
          <w:u w:val="single"/>
        </w:rPr>
      </w:pPr>
      <w:r w:rsidRPr="002171EE">
        <w:rPr>
          <w:sz w:val="20"/>
          <w:szCs w:val="20"/>
        </w:rPr>
        <w:t xml:space="preserve">Created new user story </w:t>
      </w:r>
      <w:hyperlink r:id="rId168" w:history="1">
        <w:r w:rsidRPr="002171EE">
          <w:rPr>
            <w:rStyle w:val="Hyperlink"/>
            <w:sz w:val="20"/>
            <w:szCs w:val="20"/>
          </w:rPr>
          <w:t>IAOTEAM-3322</w:t>
        </w:r>
      </w:hyperlink>
      <w:r>
        <w:rPr>
          <w:sz w:val="20"/>
          <w:szCs w:val="20"/>
        </w:rPr>
        <w:t xml:space="preserve"> to add logic for </w:t>
      </w:r>
      <w:hyperlink r:id="rId169" w:history="1">
        <w:r>
          <w:rPr>
            <w:rStyle w:val="Hyperlink"/>
            <w:sz w:val="20"/>
            <w:szCs w:val="20"/>
          </w:rPr>
          <w:t>IAOTEAM-3049</w:t>
        </w:r>
      </w:hyperlink>
      <w:r>
        <w:rPr>
          <w:sz w:val="20"/>
          <w:szCs w:val="20"/>
        </w:rPr>
        <w:t xml:space="preserve"> Automate ServiceNow </w:t>
      </w:r>
      <w:r w:rsidRPr="00491755">
        <w:rPr>
          <w:b/>
          <w:sz w:val="20"/>
          <w:szCs w:val="20"/>
        </w:rPr>
        <w:t>requests</w:t>
      </w:r>
      <w:r>
        <w:rPr>
          <w:b/>
          <w:sz w:val="20"/>
          <w:szCs w:val="20"/>
        </w:rPr>
        <w:t>.</w:t>
      </w:r>
    </w:p>
    <w:p w:rsidR="005C3509" w:rsidRDefault="005C3509" w:rsidP="005C350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Notified Priya via email.</w:t>
      </w:r>
    </w:p>
    <w:p w:rsidR="005C3509" w:rsidRDefault="005C3509" w:rsidP="005C3509">
      <w:pPr>
        <w:spacing w:after="0" w:line="240" w:lineRule="auto"/>
        <w:rPr>
          <w:sz w:val="20"/>
          <w:szCs w:val="20"/>
        </w:rPr>
      </w:pPr>
    </w:p>
    <w:p w:rsidR="005C3509" w:rsidRDefault="005C3509" w:rsidP="005C350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playbook/role and job template </w:t>
      </w:r>
      <w:hyperlink r:id="rId170" w:anchor="/templates/job_template/621" w:history="1">
        <w:r w:rsidRPr="00865FDD">
          <w:rPr>
            <w:rStyle w:val="Hyperlink"/>
            <w:sz w:val="20"/>
            <w:szCs w:val="20"/>
          </w:rPr>
          <w:t>IOAC-ServiceNow-Jim</w:t>
        </w:r>
      </w:hyperlink>
      <w:r>
        <w:rPr>
          <w:sz w:val="20"/>
          <w:szCs w:val="20"/>
        </w:rPr>
        <w:t xml:space="preserve"> to try to get user id dynamically.</w:t>
      </w:r>
    </w:p>
    <w:p w:rsidR="005C3509" w:rsidRDefault="005C3509" w:rsidP="005C350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Sent to Priya for further analysis.</w:t>
      </w:r>
    </w:p>
    <w:p w:rsidR="005C3509" w:rsidRDefault="005C3509" w:rsidP="005C3509">
      <w:pPr>
        <w:spacing w:after="0" w:line="240" w:lineRule="auto"/>
      </w:pPr>
    </w:p>
    <w:p w:rsidR="005C3509" w:rsidRPr="003A01EA" w:rsidRDefault="005C3509" w:rsidP="005C3509">
      <w:pPr>
        <w:spacing w:after="0" w:line="240" w:lineRule="auto"/>
        <w:rPr>
          <w:b/>
          <w:sz w:val="20"/>
          <w:szCs w:val="20"/>
          <w:u w:val="single"/>
        </w:rPr>
      </w:pPr>
      <w:r w:rsidRPr="003A01EA">
        <w:rPr>
          <w:b/>
          <w:sz w:val="20"/>
          <w:szCs w:val="20"/>
          <w:u w:val="single"/>
        </w:rPr>
        <w:t xml:space="preserve">Ansible Tower </w:t>
      </w:r>
    </w:p>
    <w:p w:rsidR="005C3509" w:rsidRPr="003A01EA" w:rsidRDefault="005C3509" w:rsidP="005C3509">
      <w:pPr>
        <w:spacing w:after="0" w:line="240" w:lineRule="auto"/>
        <w:rPr>
          <w:sz w:val="20"/>
          <w:szCs w:val="20"/>
        </w:rPr>
      </w:pPr>
      <w:r w:rsidRPr="003A01EA">
        <w:rPr>
          <w:sz w:val="20"/>
          <w:szCs w:val="20"/>
        </w:rPr>
        <w:t>Sindhu’s</w:t>
      </w:r>
    </w:p>
    <w:p w:rsidR="005C3509" w:rsidRPr="003A01EA" w:rsidRDefault="005C3509" w:rsidP="005C3509">
      <w:pPr>
        <w:shd w:val="clear" w:color="auto" w:fill="FFFFFF"/>
        <w:wordWrap w:val="0"/>
        <w:spacing w:after="0" w:line="240" w:lineRule="auto"/>
        <w:ind w:left="720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3A01EA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Template: </w:t>
      </w:r>
      <w:r w:rsidRPr="0096044E">
        <w:rPr>
          <w:rFonts w:eastAsia="Times New Roman" w:cstheme="minorHAnsi"/>
          <w:b/>
          <w:bCs/>
          <w:color w:val="000000" w:themeColor="text1"/>
          <w:sz w:val="20"/>
          <w:szCs w:val="20"/>
        </w:rPr>
        <w:t>IOAC-ServiceNow-Integration</w:t>
      </w:r>
    </w:p>
    <w:p w:rsidR="005C3509" w:rsidRPr="003A01EA" w:rsidRDefault="005C3509" w:rsidP="005C3509">
      <w:pPr>
        <w:shd w:val="clear" w:color="auto" w:fill="FFFFFF"/>
        <w:wordWrap w:val="0"/>
        <w:spacing w:after="0" w:line="240" w:lineRule="auto"/>
        <w:ind w:left="72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3A01EA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Project:  </w:t>
      </w:r>
      <w:r w:rsidRPr="003A01EA">
        <w:rPr>
          <w:rFonts w:eastAsia="Times New Roman" w:cstheme="minorHAnsi"/>
          <w:b/>
          <w:bCs/>
          <w:color w:val="000000" w:themeColor="text1"/>
          <w:sz w:val="20"/>
          <w:szCs w:val="20"/>
        </w:rPr>
        <w:t>IOAC-Automation@INOP-242</w:t>
      </w:r>
    </w:p>
    <w:p w:rsidR="005C3509" w:rsidRPr="00865FDD" w:rsidRDefault="005C3509" w:rsidP="005C3509">
      <w:pPr>
        <w:shd w:val="clear" w:color="auto" w:fill="FFFFFF"/>
        <w:wordWrap w:val="0"/>
        <w:spacing w:after="0" w:line="240" w:lineRule="auto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865FDD">
        <w:rPr>
          <w:rFonts w:eastAsia="Times New Roman" w:cstheme="minorHAnsi"/>
          <w:bCs/>
          <w:color w:val="000000" w:themeColor="text1"/>
          <w:sz w:val="20"/>
          <w:szCs w:val="20"/>
        </w:rPr>
        <w:t>Jim’s</w:t>
      </w:r>
    </w:p>
    <w:p w:rsidR="005C3509" w:rsidRPr="00865FDD" w:rsidRDefault="005C3509" w:rsidP="005C3509">
      <w:pPr>
        <w:shd w:val="clear" w:color="auto" w:fill="FFFFFF"/>
        <w:wordWrap w:val="0"/>
        <w:spacing w:after="0" w:line="240" w:lineRule="auto"/>
        <w:ind w:left="72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865FDD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Template: </w:t>
      </w:r>
      <w:hyperlink r:id="rId171" w:anchor="/templates/job_template/621" w:history="1">
        <w:r w:rsidRPr="00865FDD">
          <w:rPr>
            <w:rStyle w:val="Hyperlink"/>
            <w:sz w:val="20"/>
            <w:szCs w:val="20"/>
          </w:rPr>
          <w:t>IOAC-ServiceNow-Jim</w:t>
        </w:r>
      </w:hyperlink>
    </w:p>
    <w:p w:rsidR="005C3509" w:rsidRPr="00865FDD" w:rsidRDefault="005C3509" w:rsidP="005C3509">
      <w:pPr>
        <w:shd w:val="clear" w:color="auto" w:fill="FFFFFF"/>
        <w:wordWrap w:val="0"/>
        <w:spacing w:after="0" w:line="240" w:lineRule="auto"/>
        <w:ind w:left="72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865FDD">
        <w:rPr>
          <w:rFonts w:eastAsia="Times New Roman" w:cstheme="minorHAnsi"/>
          <w:bCs/>
          <w:color w:val="000000" w:themeColor="text1"/>
          <w:sz w:val="20"/>
          <w:szCs w:val="20"/>
        </w:rPr>
        <w:t>Project</w:t>
      </w:r>
      <w:r w:rsidRPr="00865FDD">
        <w:rPr>
          <w:rFonts w:eastAsia="Times New Roman" w:cstheme="minorHAnsi"/>
          <w:b/>
          <w:bCs/>
          <w:color w:val="000000" w:themeColor="text1"/>
          <w:sz w:val="20"/>
          <w:szCs w:val="20"/>
        </w:rPr>
        <w:t>:  IOAC-Automation@Jim_INOP-242-ansible-integration-with-service-now</w:t>
      </w:r>
    </w:p>
    <w:p w:rsidR="005C3509" w:rsidRDefault="005C3509" w:rsidP="005C3509">
      <w:pPr>
        <w:spacing w:after="0" w:line="240" w:lineRule="auto"/>
      </w:pPr>
    </w:p>
    <w:p w:rsidR="005C3509" w:rsidRPr="00676339" w:rsidRDefault="005C3509" w:rsidP="005C3509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t xml:space="preserve">Wednesday </w:t>
      </w:r>
      <w:r>
        <w:rPr>
          <w:b/>
          <w:color w:val="00B0F0"/>
        </w:rPr>
        <w:t xml:space="preserve"> Feb 12</w:t>
      </w: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  <w:r w:rsidRPr="0086167F">
        <w:rPr>
          <w:sz w:val="20"/>
          <w:szCs w:val="20"/>
        </w:rPr>
        <w:t>Cancel request ticket</w:t>
      </w:r>
      <w:r w:rsidRPr="0086167F">
        <w:rPr>
          <w:rFonts w:cstheme="minorHAnsi"/>
          <w:color w:val="343D47"/>
          <w:sz w:val="20"/>
          <w:szCs w:val="20"/>
          <w:shd w:val="clear" w:color="auto" w:fill="FFFFFF"/>
        </w:rPr>
        <w:t>:</w:t>
      </w:r>
      <w:hyperlink r:id="rId172" w:history="1">
        <w:r w:rsidRPr="0086167F">
          <w:rPr>
            <w:rStyle w:val="Hyperlink"/>
            <w:sz w:val="20"/>
            <w:szCs w:val="20"/>
          </w:rPr>
          <w:t>RITM0578400</w:t>
        </w:r>
      </w:hyperlink>
      <w:r w:rsidRPr="0086167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</w:t>
      </w:r>
      <w:r w:rsidRPr="0086167F">
        <w:rPr>
          <w:rFonts w:cstheme="minorHAnsi"/>
          <w:sz w:val="20"/>
          <w:szCs w:val="20"/>
        </w:rPr>
        <w:t>wrongly requested Admin rights on Jenkins</w:t>
      </w:r>
      <w:r>
        <w:rPr>
          <w:rFonts w:cstheme="minorHAnsi"/>
          <w:sz w:val="20"/>
          <w:szCs w:val="20"/>
        </w:rPr>
        <w:t>)</w:t>
      </w: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</w:p>
    <w:p w:rsidR="005C3509" w:rsidRDefault="005C3509" w:rsidP="005C350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ServiceNow sync up meeting:  </w:t>
      </w:r>
    </w:p>
    <w:p w:rsidR="005C3509" w:rsidRPr="0056002B" w:rsidRDefault="005C3509" w:rsidP="00E820AC">
      <w:pPr>
        <w:pStyle w:val="ListParagraph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56002B">
        <w:rPr>
          <w:sz w:val="20"/>
          <w:szCs w:val="20"/>
        </w:rPr>
        <w:t>Ram stated that email field will now auto populate.</w:t>
      </w:r>
    </w:p>
    <w:p w:rsidR="005C3509" w:rsidRPr="0056002B" w:rsidRDefault="005C3509" w:rsidP="00E820AC">
      <w:pPr>
        <w:pStyle w:val="ListParagraph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56002B">
        <w:rPr>
          <w:sz w:val="20"/>
          <w:szCs w:val="20"/>
        </w:rPr>
        <w:t>He asked if we are ready for UAT.  We will discuss with Priya and let him know.</w:t>
      </w: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am slated to complete UAT testing for ServiceNow createincident,  creat</w:t>
      </w:r>
      <w:r w:rsidR="004E1E05">
        <w:rPr>
          <w:rFonts w:cstheme="minorHAnsi"/>
          <w:sz w:val="20"/>
          <w:szCs w:val="20"/>
        </w:rPr>
        <w:t>erequest by Friday morning 2/14</w:t>
      </w: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</w:p>
    <w:p w:rsidR="005C3509" w:rsidRPr="005A6D56" w:rsidRDefault="00A2541E" w:rsidP="005C3509">
      <w:pPr>
        <w:spacing w:after="0" w:line="240" w:lineRule="auto"/>
        <w:rPr>
          <w:rStyle w:val="Hyperlink"/>
          <w:sz w:val="20"/>
          <w:szCs w:val="20"/>
        </w:rPr>
      </w:pPr>
      <w:hyperlink r:id="rId173" w:history="1">
        <w:r w:rsidR="005C3509" w:rsidRPr="005A6D56">
          <w:rPr>
            <w:rStyle w:val="Hyperlink"/>
            <w:sz w:val="20"/>
            <w:szCs w:val="20"/>
          </w:rPr>
          <w:t>IAOTEAM-1230</w:t>
        </w:r>
      </w:hyperlink>
      <w:r w:rsidR="005C3509" w:rsidRPr="005A6D56">
        <w:rPr>
          <w:sz w:val="20"/>
          <w:szCs w:val="20"/>
        </w:rPr>
        <w:t xml:space="preserve"> (IOAC upload to JFrog</w:t>
      </w:r>
      <w:r w:rsidR="005C3509" w:rsidRPr="005A6D56">
        <w:rPr>
          <w:rStyle w:val="Hyperlink"/>
          <w:sz w:val="20"/>
          <w:szCs w:val="20"/>
        </w:rPr>
        <w:t>)</w:t>
      </w:r>
    </w:p>
    <w:p w:rsidR="005C3509" w:rsidRPr="009C1547" w:rsidRDefault="005C3509" w:rsidP="00E820A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1547">
        <w:rPr>
          <w:color w:val="000000" w:themeColor="text1"/>
          <w:sz w:val="20"/>
          <w:szCs w:val="20"/>
        </w:rPr>
        <w:t xml:space="preserve">My Developer access to Jenkins is </w:t>
      </w:r>
      <w:r w:rsidRPr="00D136EC">
        <w:rPr>
          <w:b/>
          <w:color w:val="000000" w:themeColor="text1"/>
          <w:sz w:val="20"/>
          <w:szCs w:val="20"/>
        </w:rPr>
        <w:t>resolved</w:t>
      </w:r>
      <w:r>
        <w:rPr>
          <w:color w:val="000000" w:themeColor="text1"/>
          <w:sz w:val="20"/>
          <w:szCs w:val="20"/>
        </w:rPr>
        <w:t xml:space="preserve">!  </w:t>
      </w:r>
      <w:r w:rsidRPr="009C1547">
        <w:rPr>
          <w:color w:val="000000" w:themeColor="text1"/>
          <w:sz w:val="20"/>
          <w:szCs w:val="20"/>
        </w:rPr>
        <w:t xml:space="preserve">  </w:t>
      </w:r>
      <w:hyperlink r:id="rId174" w:history="1">
        <w:r w:rsidRPr="009C1547">
          <w:rPr>
            <w:rStyle w:val="Hyperlink"/>
            <w:color w:val="000000" w:themeColor="text1"/>
            <w:sz w:val="20"/>
            <w:szCs w:val="20"/>
          </w:rPr>
          <w:t>RITM0579296</w:t>
        </w:r>
      </w:hyperlink>
      <w:r w:rsidRPr="009C1547">
        <w:rPr>
          <w:rStyle w:val="Hyperlink"/>
          <w:color w:val="000000" w:themeColor="text1"/>
          <w:sz w:val="20"/>
          <w:szCs w:val="20"/>
          <w:u w:val="none"/>
        </w:rPr>
        <w:t xml:space="preserve">  REQ0294301</w:t>
      </w:r>
    </w:p>
    <w:p w:rsidR="005C3509" w:rsidRPr="00D136EC" w:rsidRDefault="005C3509" w:rsidP="00E820A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</w:t>
      </w:r>
      <w:r w:rsidRPr="00D136EC">
        <w:rPr>
          <w:rFonts w:cstheme="minorHAnsi"/>
          <w:sz w:val="20"/>
          <w:szCs w:val="20"/>
        </w:rPr>
        <w:t xml:space="preserve">enkins URL:  </w:t>
      </w:r>
      <w:hyperlink r:id="rId175" w:history="1">
        <w:r w:rsidRPr="00D136EC">
          <w:rPr>
            <w:rStyle w:val="Hyperlink"/>
            <w:sz w:val="20"/>
            <w:szCs w:val="20"/>
          </w:rPr>
          <w:t>https://jenkins-oc.tjx.com:8443/</w:t>
        </w:r>
      </w:hyperlink>
    </w:p>
    <w:p w:rsidR="005C3509" w:rsidRDefault="005C3509" w:rsidP="00E820A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20"/>
          <w:szCs w:val="20"/>
        </w:rPr>
      </w:pPr>
      <w:r w:rsidRPr="009C1547">
        <w:rPr>
          <w:rFonts w:cstheme="minorHAnsi"/>
          <w:sz w:val="20"/>
          <w:szCs w:val="20"/>
        </w:rPr>
        <w:t>Worked with Kodanda Ramarahavendra Rao Jupudi.</w:t>
      </w:r>
      <w:r>
        <w:rPr>
          <w:rFonts w:cstheme="minorHAnsi"/>
          <w:sz w:val="20"/>
          <w:szCs w:val="20"/>
        </w:rPr>
        <w:t xml:space="preserve">  </w:t>
      </w:r>
    </w:p>
    <w:p w:rsidR="005C3509" w:rsidRDefault="005C3509" w:rsidP="00E820AC">
      <w:pPr>
        <w:pStyle w:val="ListParagraph"/>
        <w:numPr>
          <w:ilvl w:val="1"/>
          <w:numId w:val="4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He has a Jenkins pipeline we can use.  [I need to know where it is in Jenkins]</w:t>
      </w:r>
    </w:p>
    <w:p w:rsidR="005C3509" w:rsidRDefault="005C3509" w:rsidP="00E820AC">
      <w:pPr>
        <w:pStyle w:val="ListParagraph"/>
        <w:numPr>
          <w:ilvl w:val="1"/>
          <w:numId w:val="4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Says that uploading </w:t>
      </w:r>
      <w:r w:rsidRPr="00D136EC">
        <w:rPr>
          <w:rFonts w:cstheme="minorHAnsi"/>
          <w:b/>
          <w:sz w:val="20"/>
          <w:szCs w:val="20"/>
        </w:rPr>
        <w:t>all-files-in-folder</w:t>
      </w:r>
      <w:r>
        <w:rPr>
          <w:rFonts w:cstheme="minorHAnsi"/>
          <w:sz w:val="20"/>
          <w:szCs w:val="20"/>
        </w:rPr>
        <w:t xml:space="preserve"> is a bad practice. No use case for it.</w:t>
      </w:r>
    </w:p>
    <w:p w:rsidR="005C3509" w:rsidRDefault="005C3509" w:rsidP="005C3509">
      <w:pPr>
        <w:spacing w:after="0" w:line="240" w:lineRule="auto"/>
        <w:rPr>
          <w:sz w:val="20"/>
          <w:szCs w:val="20"/>
        </w:rPr>
      </w:pPr>
    </w:p>
    <w:p w:rsidR="005C3509" w:rsidRPr="001C5165" w:rsidRDefault="00A2541E" w:rsidP="005C3509">
      <w:pPr>
        <w:spacing w:after="0" w:line="240" w:lineRule="auto"/>
        <w:rPr>
          <w:sz w:val="20"/>
          <w:szCs w:val="20"/>
        </w:rPr>
      </w:pPr>
      <w:hyperlink r:id="rId176" w:history="1">
        <w:r w:rsidR="005C3509" w:rsidRPr="001C5165">
          <w:rPr>
            <w:rStyle w:val="Hyperlink"/>
            <w:sz w:val="20"/>
            <w:szCs w:val="20"/>
            <w:highlight w:val="yellow"/>
          </w:rPr>
          <w:t>IAOTEAM-3341</w:t>
        </w:r>
      </w:hyperlink>
      <w:r w:rsidR="005C3509">
        <w:rPr>
          <w:sz w:val="20"/>
          <w:szCs w:val="20"/>
        </w:rPr>
        <w:t xml:space="preserve"> </w:t>
      </w:r>
      <w:r w:rsidR="005C3509" w:rsidRPr="001C5165">
        <w:rPr>
          <w:sz w:val="20"/>
          <w:szCs w:val="20"/>
        </w:rPr>
        <w:t>ServiceNow UAT testing</w:t>
      </w:r>
    </w:p>
    <w:p w:rsidR="005C3509" w:rsidRPr="001C5165" w:rsidRDefault="005C3509" w:rsidP="00E820AC">
      <w:pPr>
        <w:pStyle w:val="ListParagraph"/>
        <w:numPr>
          <w:ilvl w:val="0"/>
          <w:numId w:val="4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C5165">
        <w:rPr>
          <w:sz w:val="20"/>
          <w:szCs w:val="20"/>
        </w:rPr>
        <w:t>Created new story for ServiceNow UAT testing</w:t>
      </w:r>
    </w:p>
    <w:p w:rsidR="005C3509" w:rsidRPr="001C5165" w:rsidRDefault="005C3509" w:rsidP="00E820AC">
      <w:pPr>
        <w:pStyle w:val="ListParagraph"/>
        <w:numPr>
          <w:ilvl w:val="0"/>
          <w:numId w:val="4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sz w:val="20"/>
          <w:szCs w:val="20"/>
        </w:rPr>
        <w:t>UAT Connection info:</w:t>
      </w:r>
    </w:p>
    <w:p w:rsidR="005C3509" w:rsidRPr="001C5165" w:rsidRDefault="005C3509" w:rsidP="00E820AC">
      <w:pPr>
        <w:pStyle w:val="ListParagraph"/>
        <w:numPr>
          <w:ilvl w:val="0"/>
          <w:numId w:val="44"/>
        </w:numPr>
        <w:spacing w:after="0" w:line="240" w:lineRule="auto"/>
        <w:ind w:left="1440"/>
        <w:rPr>
          <w:color w:val="1F497D"/>
        </w:rPr>
      </w:pPr>
      <w:r w:rsidRPr="001C5165">
        <w:rPr>
          <w:color w:val="1F497D"/>
        </w:rPr>
        <w:t xml:space="preserve">Host name:- </w:t>
      </w:r>
      <w:hyperlink r:id="rId177" w:history="1">
        <w:r>
          <w:rPr>
            <w:rStyle w:val="Hyperlink"/>
          </w:rPr>
          <w:t>https://tjxuat.service-now.com</w:t>
        </w:r>
      </w:hyperlink>
    </w:p>
    <w:p w:rsidR="005C3509" w:rsidRPr="001C5165" w:rsidRDefault="005C3509" w:rsidP="00E820AC">
      <w:pPr>
        <w:pStyle w:val="ListParagraph"/>
        <w:numPr>
          <w:ilvl w:val="0"/>
          <w:numId w:val="44"/>
        </w:numPr>
        <w:spacing w:after="0" w:line="240" w:lineRule="auto"/>
        <w:ind w:left="1440"/>
        <w:rPr>
          <w:color w:val="1F497D"/>
        </w:rPr>
      </w:pPr>
      <w:r>
        <w:rPr>
          <w:color w:val="1F497D"/>
        </w:rPr>
        <w:t>User name:</w:t>
      </w:r>
      <w:r w:rsidRPr="001C5165">
        <w:rPr>
          <w:color w:val="1F497D"/>
        </w:rPr>
        <w:t xml:space="preserve"> tjx.ansible</w:t>
      </w:r>
    </w:p>
    <w:p w:rsidR="005C3509" w:rsidRPr="001C5165" w:rsidRDefault="005C3509" w:rsidP="00E820AC">
      <w:pPr>
        <w:pStyle w:val="ListParagraph"/>
        <w:numPr>
          <w:ilvl w:val="0"/>
          <w:numId w:val="44"/>
        </w:numPr>
        <w:spacing w:after="0" w:line="240" w:lineRule="auto"/>
        <w:ind w:left="1440"/>
        <w:rPr>
          <w:color w:val="1F497D"/>
        </w:rPr>
      </w:pPr>
      <w:r>
        <w:rPr>
          <w:color w:val="1F497D"/>
        </w:rPr>
        <w:t xml:space="preserve">Password : </w:t>
      </w:r>
      <w:r>
        <w:t xml:space="preserve"> </w:t>
      </w:r>
      <w:r w:rsidRPr="001C5165">
        <w:rPr>
          <w:color w:val="1F497D"/>
        </w:rPr>
        <w:t xml:space="preserve">Welcometjxuat09 </w:t>
      </w:r>
    </w:p>
    <w:p w:rsidR="005C3509" w:rsidRPr="00F02ADB" w:rsidRDefault="005C3509" w:rsidP="005C3509">
      <w:pPr>
        <w:spacing w:after="0" w:line="240" w:lineRule="auto"/>
        <w:ind w:left="360"/>
        <w:rPr>
          <w:rFonts w:ascii="Segoe UI" w:eastAsia="Times New Roman" w:hAnsi="Segoe UI" w:cs="Segoe UI"/>
          <w:sz w:val="20"/>
          <w:szCs w:val="20"/>
        </w:rPr>
      </w:pPr>
    </w:p>
    <w:p w:rsidR="005C3509" w:rsidRDefault="005C3509" w:rsidP="005C3509">
      <w:pPr>
        <w:spacing w:after="0" w:line="240" w:lineRule="auto"/>
      </w:pPr>
    </w:p>
    <w:p w:rsidR="005C3509" w:rsidRPr="00676339" w:rsidRDefault="005C3509" w:rsidP="005C3509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t xml:space="preserve">Thursday </w:t>
      </w:r>
      <w:r>
        <w:rPr>
          <w:b/>
          <w:color w:val="00B0F0"/>
        </w:rPr>
        <w:t>Feb 13</w:t>
      </w:r>
    </w:p>
    <w:p w:rsidR="005C3509" w:rsidRDefault="005C3509" w:rsidP="005C3509">
      <w:pPr>
        <w:spacing w:after="0" w:line="240" w:lineRule="auto"/>
      </w:pPr>
    </w:p>
    <w:p w:rsidR="005C3509" w:rsidRDefault="005C3509" w:rsidP="005C3509">
      <w:pPr>
        <w:spacing w:after="0" w:line="240" w:lineRule="auto"/>
      </w:pPr>
      <w:r w:rsidRPr="005A6D56">
        <w:rPr>
          <w:sz w:val="20"/>
          <w:szCs w:val="20"/>
        </w:rPr>
        <w:t>ServiceNow sync up meeting</w:t>
      </w:r>
      <w:r>
        <w:rPr>
          <w:sz w:val="20"/>
          <w:szCs w:val="20"/>
        </w:rPr>
        <w:t>.</w:t>
      </w:r>
    </w:p>
    <w:p w:rsidR="005C3509" w:rsidRDefault="005C3509" w:rsidP="005C3509">
      <w:pPr>
        <w:spacing w:after="0" w:line="240" w:lineRule="auto"/>
      </w:pPr>
    </w:p>
    <w:p w:rsidR="005C3509" w:rsidRPr="001C5165" w:rsidRDefault="00A2541E" w:rsidP="005C3509">
      <w:pPr>
        <w:spacing w:after="0" w:line="240" w:lineRule="auto"/>
        <w:rPr>
          <w:sz w:val="20"/>
          <w:szCs w:val="20"/>
        </w:rPr>
      </w:pPr>
      <w:hyperlink r:id="rId178" w:history="1">
        <w:r w:rsidR="005C3509" w:rsidRPr="005F1A41">
          <w:rPr>
            <w:rStyle w:val="Hyperlink"/>
            <w:sz w:val="20"/>
            <w:szCs w:val="20"/>
          </w:rPr>
          <w:t>IAOTEAM-3341</w:t>
        </w:r>
      </w:hyperlink>
      <w:r w:rsidR="005C3509">
        <w:rPr>
          <w:sz w:val="20"/>
          <w:szCs w:val="20"/>
        </w:rPr>
        <w:t xml:space="preserve"> - </w:t>
      </w:r>
      <w:r w:rsidR="005C3509" w:rsidRPr="001C5165">
        <w:rPr>
          <w:sz w:val="20"/>
          <w:szCs w:val="20"/>
        </w:rPr>
        <w:t>ServiceNow UAT testing</w:t>
      </w:r>
    </w:p>
    <w:p w:rsidR="005C3509" w:rsidRPr="00421D71" w:rsidRDefault="005C3509" w:rsidP="00E820AC">
      <w:pPr>
        <w:pStyle w:val="ListParagraph"/>
        <w:numPr>
          <w:ilvl w:val="0"/>
          <w:numId w:val="46"/>
        </w:numPr>
        <w:spacing w:after="0" w:line="240" w:lineRule="auto"/>
        <w:rPr>
          <w:sz w:val="20"/>
        </w:rPr>
      </w:pPr>
      <w:r w:rsidRPr="00421D71">
        <w:rPr>
          <w:sz w:val="20"/>
        </w:rPr>
        <w:t xml:space="preserve">Got ServiceNow </w:t>
      </w:r>
      <w:r w:rsidRPr="00421D71">
        <w:rPr>
          <w:b/>
          <w:sz w:val="20"/>
        </w:rPr>
        <w:t>UAT access issue</w:t>
      </w:r>
      <w:r w:rsidRPr="00421D71">
        <w:rPr>
          <w:sz w:val="20"/>
        </w:rPr>
        <w:t xml:space="preserve"> resolved by clearing Browser cache.</w:t>
      </w:r>
    </w:p>
    <w:p w:rsidR="005C3509" w:rsidRPr="00421D71" w:rsidRDefault="005C3509" w:rsidP="00E820AC">
      <w:pPr>
        <w:pStyle w:val="ListParagraph"/>
        <w:numPr>
          <w:ilvl w:val="0"/>
          <w:numId w:val="46"/>
        </w:numPr>
        <w:spacing w:after="0" w:line="240" w:lineRule="auto"/>
        <w:rPr>
          <w:b/>
          <w:sz w:val="20"/>
        </w:rPr>
      </w:pPr>
      <w:r w:rsidRPr="00421D71">
        <w:rPr>
          <w:sz w:val="20"/>
          <w:szCs w:val="20"/>
        </w:rPr>
        <w:t xml:space="preserve">Made the following </w:t>
      </w:r>
      <w:hyperlink r:id="rId179" w:history="1">
        <w:r w:rsidRPr="00421D71">
          <w:rPr>
            <w:rStyle w:val="Hyperlink"/>
            <w:sz w:val="20"/>
            <w:szCs w:val="20"/>
          </w:rPr>
          <w:t>ServiceNow automation playbook</w:t>
        </w:r>
      </w:hyperlink>
      <w:r w:rsidRPr="00421D71">
        <w:rPr>
          <w:sz w:val="20"/>
          <w:szCs w:val="20"/>
        </w:rPr>
        <w:t xml:space="preserve"> updates for </w:t>
      </w:r>
      <w:r w:rsidRPr="00421D71">
        <w:rPr>
          <w:b/>
          <w:sz w:val="20"/>
        </w:rPr>
        <w:t>CreateRequest</w:t>
      </w:r>
    </w:p>
    <w:p w:rsidR="005C3509" w:rsidRDefault="005C3509" w:rsidP="00E820AC">
      <w:pPr>
        <w:pStyle w:val="ListParagraph"/>
        <w:numPr>
          <w:ilvl w:val="0"/>
          <w:numId w:val="47"/>
        </w:numPr>
        <w:spacing w:after="0" w:line="240" w:lineRule="auto"/>
        <w:rPr>
          <w:sz w:val="20"/>
        </w:rPr>
      </w:pPr>
      <w:r>
        <w:rPr>
          <w:sz w:val="20"/>
        </w:rPr>
        <w:t xml:space="preserve">New mechanism: Automatically select appropriate json file based on user-supplied request type value. </w:t>
      </w:r>
    </w:p>
    <w:p w:rsidR="005C3509" w:rsidRDefault="005C3509" w:rsidP="00E820AC">
      <w:pPr>
        <w:pStyle w:val="ListParagraph"/>
        <w:numPr>
          <w:ilvl w:val="0"/>
          <w:numId w:val="47"/>
        </w:numPr>
        <w:spacing w:after="0" w:line="240" w:lineRule="auto"/>
        <w:rPr>
          <w:sz w:val="20"/>
        </w:rPr>
      </w:pPr>
      <w:r>
        <w:rPr>
          <w:sz w:val="20"/>
        </w:rPr>
        <w:t>Defined separate json input files for each request type:</w:t>
      </w:r>
    </w:p>
    <w:p w:rsidR="005C3509" w:rsidRDefault="005C3509" w:rsidP="00E820AC">
      <w:pPr>
        <w:pStyle w:val="ListParagraph"/>
        <w:numPr>
          <w:ilvl w:val="1"/>
          <w:numId w:val="48"/>
        </w:numPr>
        <w:spacing w:after="0" w:line="240" w:lineRule="auto"/>
        <w:rPr>
          <w:sz w:val="20"/>
        </w:rPr>
      </w:pPr>
      <w:r w:rsidRPr="00582CFC">
        <w:rPr>
          <w:sz w:val="20"/>
        </w:rPr>
        <w:t>monitoring_input.json</w:t>
      </w:r>
    </w:p>
    <w:p w:rsidR="005C3509" w:rsidRDefault="005C3509" w:rsidP="00E820AC">
      <w:pPr>
        <w:pStyle w:val="ListParagraph"/>
        <w:numPr>
          <w:ilvl w:val="1"/>
          <w:numId w:val="48"/>
        </w:numPr>
        <w:spacing w:after="0" w:line="240" w:lineRule="auto"/>
        <w:rPr>
          <w:sz w:val="20"/>
        </w:rPr>
      </w:pPr>
      <w:r>
        <w:rPr>
          <w:sz w:val="20"/>
        </w:rPr>
        <w:t>sccm</w:t>
      </w:r>
      <w:r w:rsidRPr="00582CFC">
        <w:rPr>
          <w:sz w:val="20"/>
        </w:rPr>
        <w:t>_input.json</w:t>
      </w:r>
    </w:p>
    <w:p w:rsidR="005C3509" w:rsidRDefault="005C3509" w:rsidP="00E820AC">
      <w:pPr>
        <w:pStyle w:val="ListParagraph"/>
        <w:numPr>
          <w:ilvl w:val="1"/>
          <w:numId w:val="48"/>
        </w:numPr>
        <w:spacing w:after="0" w:line="240" w:lineRule="auto"/>
        <w:rPr>
          <w:sz w:val="20"/>
        </w:rPr>
      </w:pPr>
      <w:r>
        <w:rPr>
          <w:sz w:val="20"/>
        </w:rPr>
        <w:t>am</w:t>
      </w:r>
      <w:r w:rsidRPr="00582CFC">
        <w:rPr>
          <w:sz w:val="20"/>
        </w:rPr>
        <w:t>_input.json</w:t>
      </w:r>
    </w:p>
    <w:p w:rsidR="005C3509" w:rsidRDefault="005C3509" w:rsidP="00E820AC">
      <w:pPr>
        <w:pStyle w:val="ListParagraph"/>
        <w:numPr>
          <w:ilvl w:val="1"/>
          <w:numId w:val="48"/>
        </w:numPr>
        <w:spacing w:after="0" w:line="240" w:lineRule="auto"/>
        <w:rPr>
          <w:sz w:val="20"/>
        </w:rPr>
      </w:pPr>
      <w:r>
        <w:rPr>
          <w:sz w:val="20"/>
        </w:rPr>
        <w:t>backup</w:t>
      </w:r>
      <w:r w:rsidRPr="00582CFC">
        <w:rPr>
          <w:sz w:val="20"/>
        </w:rPr>
        <w:t>_input.json</w:t>
      </w:r>
    </w:p>
    <w:p w:rsidR="005C3509" w:rsidRDefault="005C3509" w:rsidP="00E820AC">
      <w:pPr>
        <w:pStyle w:val="ListParagraph"/>
        <w:numPr>
          <w:ilvl w:val="0"/>
          <w:numId w:val="47"/>
        </w:numPr>
        <w:spacing w:after="0" w:line="240" w:lineRule="auto"/>
        <w:rPr>
          <w:sz w:val="20"/>
        </w:rPr>
      </w:pPr>
      <w:r w:rsidRPr="00590710">
        <w:rPr>
          <w:sz w:val="20"/>
        </w:rPr>
        <w:t>Remove</w:t>
      </w:r>
      <w:r>
        <w:rPr>
          <w:sz w:val="20"/>
        </w:rPr>
        <w:t>d</w:t>
      </w:r>
      <w:r w:rsidRPr="00590710">
        <w:rPr>
          <w:sz w:val="20"/>
        </w:rPr>
        <w:t xml:space="preserve"> </w:t>
      </w:r>
      <w:r w:rsidRPr="00590710">
        <w:rPr>
          <w:b/>
          <w:sz w:val="20"/>
        </w:rPr>
        <w:t>email</w:t>
      </w:r>
      <w:r w:rsidRPr="00590710">
        <w:rPr>
          <w:sz w:val="20"/>
        </w:rPr>
        <w:t xml:space="preserve"> and </w:t>
      </w:r>
      <w:r w:rsidRPr="00590710">
        <w:rPr>
          <w:b/>
          <w:sz w:val="20"/>
        </w:rPr>
        <w:t>contact number</w:t>
      </w:r>
      <w:r w:rsidRPr="00590710">
        <w:rPr>
          <w:sz w:val="20"/>
        </w:rPr>
        <w:t xml:space="preserve"> inputs as requested by Ram. </w:t>
      </w:r>
      <w:r>
        <w:rPr>
          <w:sz w:val="20"/>
        </w:rPr>
        <w:t>(</w:t>
      </w:r>
      <w:r w:rsidRPr="00590710">
        <w:rPr>
          <w:sz w:val="20"/>
        </w:rPr>
        <w:t>These are self-populated fields.</w:t>
      </w:r>
      <w:r>
        <w:rPr>
          <w:sz w:val="20"/>
        </w:rPr>
        <w:t>)</w:t>
      </w:r>
    </w:p>
    <w:p w:rsidR="005C3509" w:rsidRPr="006013C4" w:rsidRDefault="005C3509" w:rsidP="00E820AC">
      <w:pPr>
        <w:pStyle w:val="ListParagraph"/>
        <w:numPr>
          <w:ilvl w:val="0"/>
          <w:numId w:val="49"/>
        </w:numPr>
        <w:spacing w:after="0" w:line="240" w:lineRule="auto"/>
        <w:rPr>
          <w:b/>
          <w:sz w:val="20"/>
        </w:rPr>
      </w:pPr>
      <w:r w:rsidRPr="006013C4">
        <w:rPr>
          <w:b/>
          <w:sz w:val="20"/>
        </w:rPr>
        <w:t>Completed UAT testing by creating and verifying all types:</w:t>
      </w:r>
    </w:p>
    <w:p w:rsidR="005C3509" w:rsidRPr="00421D71" w:rsidRDefault="005C3509" w:rsidP="00E820AC">
      <w:pPr>
        <w:pStyle w:val="ListParagraph"/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421D71">
        <w:rPr>
          <w:sz w:val="20"/>
          <w:szCs w:val="20"/>
        </w:rPr>
        <w:t>SCCM request:  REQ0045725</w:t>
      </w:r>
    </w:p>
    <w:p w:rsidR="005C3509" w:rsidRPr="00421D71" w:rsidRDefault="005C3509" w:rsidP="00E820AC">
      <w:pPr>
        <w:pStyle w:val="ListParagraph"/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421D71">
        <w:rPr>
          <w:sz w:val="20"/>
          <w:szCs w:val="20"/>
        </w:rPr>
        <w:t>Backup request:  REQ0045727</w:t>
      </w:r>
    </w:p>
    <w:p w:rsidR="005C3509" w:rsidRPr="00421D71" w:rsidRDefault="005C3509" w:rsidP="00E820AC">
      <w:pPr>
        <w:pStyle w:val="ListParagraph"/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421D71">
        <w:rPr>
          <w:sz w:val="20"/>
          <w:szCs w:val="20"/>
        </w:rPr>
        <w:t>AM request:  REQ0045728</w:t>
      </w:r>
    </w:p>
    <w:p w:rsidR="005C3509" w:rsidRPr="00421D71" w:rsidRDefault="005C3509" w:rsidP="00E820AC">
      <w:pPr>
        <w:pStyle w:val="ListParagraph"/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421D71">
        <w:rPr>
          <w:sz w:val="20"/>
          <w:szCs w:val="20"/>
        </w:rPr>
        <w:t>Monitoring:  REQ0045729</w:t>
      </w:r>
    </w:p>
    <w:p w:rsidR="005C3509" w:rsidRPr="00590710" w:rsidRDefault="005C3509" w:rsidP="00E820AC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sz w:val="20"/>
        </w:rPr>
      </w:pPr>
      <w:r w:rsidRPr="00590710">
        <w:rPr>
          <w:sz w:val="20"/>
        </w:rPr>
        <w:t xml:space="preserve">Reported </w:t>
      </w:r>
      <w:r>
        <w:rPr>
          <w:sz w:val="20"/>
        </w:rPr>
        <w:t xml:space="preserve">UAT test </w:t>
      </w:r>
      <w:r w:rsidRPr="00590710">
        <w:rPr>
          <w:sz w:val="20"/>
        </w:rPr>
        <w:t>results to S</w:t>
      </w:r>
      <w:r>
        <w:rPr>
          <w:sz w:val="20"/>
        </w:rPr>
        <w:t>ervice</w:t>
      </w:r>
      <w:r w:rsidRPr="00590710">
        <w:rPr>
          <w:sz w:val="20"/>
        </w:rPr>
        <w:t>Now team.</w:t>
      </w:r>
    </w:p>
    <w:p w:rsidR="005C3509" w:rsidRDefault="005C3509" w:rsidP="005C3509">
      <w:pPr>
        <w:spacing w:after="0" w:line="240" w:lineRule="auto"/>
      </w:pPr>
    </w:p>
    <w:p w:rsidR="005C3509" w:rsidRPr="005A6D56" w:rsidRDefault="00A2541E" w:rsidP="005C3509">
      <w:pPr>
        <w:spacing w:after="0" w:line="240" w:lineRule="auto"/>
        <w:rPr>
          <w:rStyle w:val="Hyperlink"/>
          <w:sz w:val="20"/>
          <w:szCs w:val="20"/>
        </w:rPr>
      </w:pPr>
      <w:hyperlink r:id="rId180" w:history="1">
        <w:r w:rsidR="005C3509" w:rsidRPr="005A6D56">
          <w:rPr>
            <w:rStyle w:val="Hyperlink"/>
            <w:sz w:val="20"/>
            <w:szCs w:val="20"/>
          </w:rPr>
          <w:t>IAOTEAM-1230</w:t>
        </w:r>
      </w:hyperlink>
      <w:r w:rsidR="005C3509" w:rsidRPr="005A6D56">
        <w:rPr>
          <w:sz w:val="20"/>
          <w:szCs w:val="20"/>
        </w:rPr>
        <w:t xml:space="preserve"> (IOAC upload to JFrog</w:t>
      </w:r>
      <w:r w:rsidR="005C3509" w:rsidRPr="005A6D56">
        <w:rPr>
          <w:rStyle w:val="Hyperlink"/>
          <w:sz w:val="20"/>
          <w:szCs w:val="20"/>
        </w:rPr>
        <w:t>)</w:t>
      </w: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  <w:r w:rsidRPr="006013C4">
        <w:rPr>
          <w:rFonts w:cstheme="minorHAnsi"/>
          <w:sz w:val="20"/>
          <w:szCs w:val="20"/>
        </w:rPr>
        <w:t xml:space="preserve">Met with </w:t>
      </w:r>
      <w:r>
        <w:rPr>
          <w:rFonts w:cstheme="minorHAnsi"/>
          <w:sz w:val="20"/>
          <w:szCs w:val="20"/>
        </w:rPr>
        <w:t>Raghav and Rajesh.</w:t>
      </w:r>
    </w:p>
    <w:p w:rsidR="005C3509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Scan should be Vericode (not SonarQube).  Also, scan will be implemented in a future user story/sprint.</w:t>
      </w:r>
    </w:p>
    <w:p w:rsidR="005C3509" w:rsidRPr="006013C4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</w:p>
    <w:p w:rsidR="005C3509" w:rsidRPr="006013C4" w:rsidRDefault="005C3509" w:rsidP="005C3509">
      <w:pPr>
        <w:autoSpaceDE w:val="0"/>
        <w:autoSpaceDN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6013C4">
        <w:rPr>
          <w:rFonts w:cstheme="minorHAnsi"/>
          <w:b/>
          <w:sz w:val="20"/>
          <w:szCs w:val="20"/>
          <w:u w:val="single"/>
        </w:rPr>
        <w:t>TODO:</w:t>
      </w:r>
    </w:p>
    <w:p w:rsidR="005C3509" w:rsidRPr="00246948" w:rsidRDefault="005C3509" w:rsidP="00E820AC">
      <w:pPr>
        <w:pStyle w:val="ListParagraph"/>
        <w:numPr>
          <w:ilvl w:val="0"/>
          <w:numId w:val="52"/>
        </w:numPr>
        <w:spacing w:after="0" w:line="240" w:lineRule="auto"/>
        <w:rPr>
          <w:sz w:val="20"/>
          <w:szCs w:val="20"/>
          <w:highlight w:val="yellow"/>
        </w:rPr>
      </w:pPr>
      <w:r w:rsidRPr="00246948">
        <w:rPr>
          <w:sz w:val="20"/>
          <w:szCs w:val="20"/>
          <w:highlight w:val="yellow"/>
        </w:rPr>
        <w:t>Pull updates from master into local branch!</w:t>
      </w:r>
    </w:p>
    <w:p w:rsidR="005C3509" w:rsidRPr="00246948" w:rsidRDefault="005C3509" w:rsidP="00E820AC">
      <w:pPr>
        <w:pStyle w:val="ListParagraph"/>
        <w:numPr>
          <w:ilvl w:val="0"/>
          <w:numId w:val="52"/>
        </w:numPr>
        <w:autoSpaceDE w:val="0"/>
        <w:autoSpaceDN w:val="0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246948">
        <w:rPr>
          <w:rFonts w:cstheme="minorHAnsi"/>
          <w:sz w:val="20"/>
          <w:szCs w:val="20"/>
          <w:highlight w:val="yellow"/>
        </w:rPr>
        <w:t>Try "{{ </w:t>
      </w:r>
      <w:r w:rsidRPr="00246948">
        <w:rPr>
          <w:rFonts w:cstheme="minorHAnsi"/>
          <w:b/>
          <w:bCs/>
          <w:sz w:val="20"/>
          <w:szCs w:val="20"/>
          <w:highlight w:val="yellow"/>
        </w:rPr>
        <w:t>ansible_env.USER</w:t>
      </w:r>
      <w:r w:rsidRPr="00246948">
        <w:rPr>
          <w:rFonts w:cstheme="minorHAnsi"/>
          <w:sz w:val="20"/>
          <w:szCs w:val="20"/>
          <w:highlight w:val="yellow"/>
        </w:rPr>
        <w:t> }}</w:t>
      </w:r>
      <w:r w:rsidRPr="00246948">
        <w:rPr>
          <w:rFonts w:cstheme="minorHAnsi"/>
          <w:color w:val="000000"/>
          <w:sz w:val="20"/>
          <w:szCs w:val="20"/>
          <w:highlight w:val="yellow"/>
        </w:rPr>
        <w:t xml:space="preserve">  </w:t>
      </w:r>
    </w:p>
    <w:p w:rsidR="005C3509" w:rsidRPr="006013C4" w:rsidRDefault="005C3509" w:rsidP="005C3509">
      <w:pPr>
        <w:spacing w:after="0" w:line="240" w:lineRule="auto"/>
        <w:rPr>
          <w:rFonts w:cstheme="minorHAnsi"/>
          <w:sz w:val="20"/>
          <w:szCs w:val="20"/>
        </w:rPr>
      </w:pPr>
    </w:p>
    <w:p w:rsidR="005C3509" w:rsidRDefault="005C3509" w:rsidP="005C3509">
      <w:pPr>
        <w:spacing w:after="0" w:line="240" w:lineRule="auto"/>
      </w:pPr>
    </w:p>
    <w:p w:rsidR="005C3509" w:rsidRPr="00676339" w:rsidRDefault="005C3509" w:rsidP="005C3509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t>Friday</w:t>
      </w:r>
      <w:r>
        <w:rPr>
          <w:b/>
          <w:color w:val="00B0F0"/>
        </w:rPr>
        <w:t xml:space="preserve"> Feb 14</w:t>
      </w:r>
      <w:r w:rsidRPr="00676339">
        <w:rPr>
          <w:b/>
          <w:color w:val="00B0F0"/>
        </w:rPr>
        <w:t xml:space="preserve"> </w:t>
      </w:r>
    </w:p>
    <w:p w:rsidR="005C3509" w:rsidRDefault="005C3509" w:rsidP="005C3509">
      <w:pPr>
        <w:spacing w:after="0" w:line="240" w:lineRule="auto"/>
      </w:pPr>
    </w:p>
    <w:p w:rsidR="005C3509" w:rsidRPr="001C5165" w:rsidRDefault="00A2541E" w:rsidP="005C3509">
      <w:pPr>
        <w:spacing w:after="0" w:line="240" w:lineRule="auto"/>
        <w:rPr>
          <w:sz w:val="20"/>
          <w:szCs w:val="20"/>
        </w:rPr>
      </w:pPr>
      <w:hyperlink r:id="rId181" w:history="1">
        <w:r w:rsidR="005C3509" w:rsidRPr="00246948">
          <w:rPr>
            <w:rStyle w:val="Hyperlink"/>
            <w:color w:val="0070C0"/>
            <w:sz w:val="20"/>
            <w:szCs w:val="20"/>
          </w:rPr>
          <w:t>IAOTEAM-3341</w:t>
        </w:r>
      </w:hyperlink>
      <w:r w:rsidR="005C3509">
        <w:rPr>
          <w:sz w:val="20"/>
          <w:szCs w:val="20"/>
        </w:rPr>
        <w:t xml:space="preserve"> - </w:t>
      </w:r>
      <w:r w:rsidR="005C3509" w:rsidRPr="001C5165">
        <w:rPr>
          <w:sz w:val="20"/>
          <w:szCs w:val="20"/>
        </w:rPr>
        <w:t>ServiceNow UAT testing</w:t>
      </w:r>
    </w:p>
    <w:p w:rsidR="005C3509" w:rsidRPr="00246948" w:rsidRDefault="005C3509" w:rsidP="00E820AC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color w:val="1F497D"/>
          <w:sz w:val="20"/>
          <w:szCs w:val="20"/>
        </w:rPr>
      </w:pPr>
      <w:r w:rsidRPr="00246948">
        <w:rPr>
          <w:color w:val="1F497D"/>
          <w:sz w:val="20"/>
          <w:szCs w:val="20"/>
        </w:rPr>
        <w:t xml:space="preserve">Canceled today’s Sync-up meeting as we are good with UAT for INC and REQ.  </w:t>
      </w:r>
    </w:p>
    <w:p w:rsidR="005C3509" w:rsidRPr="00246948" w:rsidRDefault="005C3509" w:rsidP="00E820AC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color w:val="1F497D"/>
          <w:sz w:val="20"/>
          <w:szCs w:val="20"/>
        </w:rPr>
      </w:pPr>
      <w:r w:rsidRPr="00246948">
        <w:rPr>
          <w:color w:val="1F497D"/>
          <w:sz w:val="20"/>
          <w:szCs w:val="20"/>
        </w:rPr>
        <w:t xml:space="preserve">Ram is waiting for approval from Denise for production Deployment based on the UAT results. </w:t>
      </w:r>
    </w:p>
    <w:p w:rsidR="005C3509" w:rsidRPr="00246948" w:rsidRDefault="005C3509" w:rsidP="005C3509">
      <w:pPr>
        <w:spacing w:after="0" w:line="240" w:lineRule="auto"/>
        <w:rPr>
          <w:sz w:val="20"/>
          <w:szCs w:val="20"/>
        </w:rPr>
      </w:pPr>
    </w:p>
    <w:p w:rsidR="005C3509" w:rsidRDefault="005C3509" w:rsidP="005C3509">
      <w:pPr>
        <w:spacing w:after="0" w:line="240" w:lineRule="auto"/>
      </w:pPr>
    </w:p>
    <w:p w:rsidR="005C3509" w:rsidRPr="005A6D56" w:rsidRDefault="00A2541E" w:rsidP="005C3509">
      <w:pPr>
        <w:spacing w:after="0" w:line="240" w:lineRule="auto"/>
        <w:rPr>
          <w:rStyle w:val="Hyperlink"/>
          <w:sz w:val="20"/>
          <w:szCs w:val="20"/>
        </w:rPr>
      </w:pPr>
      <w:hyperlink r:id="rId182" w:history="1">
        <w:r w:rsidR="005C3509" w:rsidRPr="005A6D56">
          <w:rPr>
            <w:rStyle w:val="Hyperlink"/>
            <w:sz w:val="20"/>
            <w:szCs w:val="20"/>
          </w:rPr>
          <w:t>IAOTEAM-1230</w:t>
        </w:r>
      </w:hyperlink>
      <w:r w:rsidR="005C3509" w:rsidRPr="005A6D56">
        <w:rPr>
          <w:sz w:val="20"/>
          <w:szCs w:val="20"/>
        </w:rPr>
        <w:t xml:space="preserve"> (IOAC upload to JFrog</w:t>
      </w:r>
      <w:r w:rsidR="005C3509" w:rsidRPr="005A6D56">
        <w:rPr>
          <w:rStyle w:val="Hyperlink"/>
          <w:sz w:val="20"/>
          <w:szCs w:val="20"/>
        </w:rPr>
        <w:t>)</w:t>
      </w:r>
    </w:p>
    <w:p w:rsidR="005C3509" w:rsidRDefault="005C3509" w:rsidP="005C3509">
      <w:pPr>
        <w:spacing w:after="0" w:line="240" w:lineRule="auto"/>
        <w:rPr>
          <w:rFonts w:cstheme="minorHAnsi"/>
          <w:b/>
          <w:bCs/>
          <w:color w:val="343D47"/>
          <w:sz w:val="20"/>
          <w:szCs w:val="20"/>
          <w:lang w:val="en"/>
        </w:rPr>
      </w:pPr>
      <w:r>
        <w:rPr>
          <w:rFonts w:cstheme="minorHAnsi"/>
          <w:sz w:val="20"/>
          <w:szCs w:val="20"/>
        </w:rPr>
        <w:t>Raghav submitted service account request:</w:t>
      </w:r>
      <w:r w:rsidR="00412829">
        <w:rPr>
          <w:rFonts w:cstheme="minorHAnsi"/>
          <w:sz w:val="20"/>
          <w:szCs w:val="20"/>
        </w:rPr>
        <w:t xml:space="preserve">  </w:t>
      </w:r>
      <w:r w:rsidR="00412829" w:rsidRPr="00412829">
        <w:rPr>
          <w:rFonts w:cstheme="minorHAnsi"/>
          <w:b/>
          <w:sz w:val="20"/>
          <w:szCs w:val="20"/>
        </w:rPr>
        <w:t>tjxasvc-ioac-ci</w:t>
      </w:r>
      <w:r w:rsidR="00412829">
        <w:rPr>
          <w:rFonts w:cstheme="minorHAnsi"/>
          <w:sz w:val="20"/>
          <w:szCs w:val="20"/>
        </w:rPr>
        <w:t xml:space="preserve">  </w:t>
      </w:r>
      <w:r w:rsidRPr="00925856">
        <w:rPr>
          <w:rFonts w:cstheme="minorHAnsi"/>
          <w:b/>
          <w:bCs/>
          <w:color w:val="0070C0"/>
          <w:sz w:val="20"/>
          <w:szCs w:val="20"/>
          <w:lang w:val="en"/>
        </w:rPr>
        <w:t>REQ0294890</w:t>
      </w:r>
    </w:p>
    <w:p w:rsidR="005C3509" w:rsidRDefault="005C3509" w:rsidP="005C3509">
      <w:pPr>
        <w:spacing w:after="0" w:line="240" w:lineRule="auto"/>
        <w:rPr>
          <w:sz w:val="20"/>
        </w:rPr>
      </w:pPr>
      <w:r>
        <w:rPr>
          <w:sz w:val="20"/>
        </w:rPr>
        <w:t>Raghav provided a walkthrough of Jenkins pipeline job.</w:t>
      </w:r>
    </w:p>
    <w:p w:rsidR="005C3509" w:rsidRDefault="005C3509" w:rsidP="005C3509">
      <w:pPr>
        <w:spacing w:after="0" w:line="240" w:lineRule="auto"/>
        <w:rPr>
          <w:sz w:val="20"/>
        </w:rPr>
      </w:pPr>
    </w:p>
    <w:p w:rsidR="005C3509" w:rsidRDefault="005C3509" w:rsidP="005C3509">
      <w:pPr>
        <w:spacing w:after="0" w:line="240" w:lineRule="auto"/>
        <w:rPr>
          <w:sz w:val="20"/>
        </w:rPr>
      </w:pPr>
      <w:r w:rsidRPr="00246948">
        <w:rPr>
          <w:sz w:val="20"/>
        </w:rPr>
        <w:t xml:space="preserve">ToDo: </w:t>
      </w:r>
    </w:p>
    <w:p w:rsidR="005C3509" w:rsidRPr="00183397" w:rsidRDefault="005C3509" w:rsidP="005C3509">
      <w:pPr>
        <w:spacing w:after="0" w:line="240" w:lineRule="auto"/>
        <w:rPr>
          <w:sz w:val="20"/>
          <w:highlight w:val="yellow"/>
        </w:rPr>
      </w:pPr>
      <w:r w:rsidRPr="00183397">
        <w:rPr>
          <w:sz w:val="20"/>
          <w:highlight w:val="yellow"/>
        </w:rPr>
        <w:t>Get Jenkins job walkthrough from Raghav.</w:t>
      </w:r>
    </w:p>
    <w:p w:rsidR="005C3509" w:rsidRDefault="005C3509" w:rsidP="005C3509">
      <w:pPr>
        <w:spacing w:after="0" w:line="240" w:lineRule="auto"/>
        <w:rPr>
          <w:sz w:val="20"/>
        </w:rPr>
      </w:pPr>
      <w:r w:rsidRPr="00183397">
        <w:rPr>
          <w:sz w:val="20"/>
          <w:highlight w:val="yellow"/>
        </w:rPr>
        <w:t>Get sample binary file to upload (from Priya?)</w:t>
      </w:r>
    </w:p>
    <w:p w:rsidR="005C3509" w:rsidRDefault="005C3509" w:rsidP="005C3509">
      <w:pPr>
        <w:spacing w:after="0" w:line="240" w:lineRule="auto"/>
        <w:rPr>
          <w:sz w:val="20"/>
        </w:rPr>
      </w:pPr>
    </w:p>
    <w:p w:rsidR="005C3509" w:rsidRPr="00246948" w:rsidRDefault="00A2541E" w:rsidP="005C3509">
      <w:pPr>
        <w:spacing w:after="0" w:line="240" w:lineRule="auto"/>
        <w:rPr>
          <w:sz w:val="20"/>
        </w:rPr>
      </w:pPr>
      <w:hyperlink r:id="rId183" w:history="1">
        <w:r w:rsidR="005C3509">
          <w:rPr>
            <w:rStyle w:val="Hyperlink"/>
          </w:rPr>
          <w:t>Jenkins IOAC pipeline</w:t>
        </w:r>
      </w:hyperlink>
    </w:p>
    <w:p w:rsidR="005C3509" w:rsidRDefault="005C3509" w:rsidP="005C3509">
      <w:pPr>
        <w:spacing w:after="0" w:line="240" w:lineRule="auto"/>
      </w:pPr>
    </w:p>
    <w:p w:rsidR="005C3509" w:rsidRDefault="00A2541E" w:rsidP="005C3509">
      <w:pPr>
        <w:spacing w:after="0" w:line="240" w:lineRule="auto"/>
      </w:pPr>
      <w:hyperlink r:id="rId184" w:history="1">
        <w:r w:rsidR="005C3509">
          <w:rPr>
            <w:rStyle w:val="Hyperlink"/>
          </w:rPr>
          <w:t>Ansible to Jenkins video</w:t>
        </w:r>
      </w:hyperlink>
    </w:p>
    <w:p w:rsidR="005C3509" w:rsidRDefault="005C3509" w:rsidP="005C3509">
      <w:pPr>
        <w:spacing w:after="0" w:line="240" w:lineRule="auto"/>
      </w:pPr>
    </w:p>
    <w:p w:rsidR="005C3509" w:rsidRDefault="005C3509" w:rsidP="005C3509">
      <w:pPr>
        <w:spacing w:after="0" w:line="240" w:lineRule="auto"/>
      </w:pPr>
      <w:r>
        <w:t xml:space="preserve">Create remote branch: </w:t>
      </w:r>
      <w:hyperlink r:id="rId185" w:history="1">
        <w:r>
          <w:rPr>
            <w:rStyle w:val="Hyperlink"/>
          </w:rPr>
          <w:t>IAOTEAM-1230-upload-artifacts-to-jfrog</w:t>
        </w:r>
      </w:hyperlink>
    </w:p>
    <w:p w:rsidR="005C3509" w:rsidRDefault="005C3509" w:rsidP="005C3509">
      <w:pPr>
        <w:spacing w:after="0" w:line="240" w:lineRule="auto"/>
      </w:pPr>
      <w:r>
        <w:t xml:space="preserve">Clone to local:  </w:t>
      </w:r>
      <w:r w:rsidRPr="00824314">
        <w:rPr>
          <w:color w:val="00B0F0"/>
        </w:rPr>
        <w:t>C:\Users\jam01370\gitrepos\ioac-automation\IAOTEAM-1230-upload-artifacts-to-jfrog</w:t>
      </w:r>
    </w:p>
    <w:p w:rsidR="0080033C" w:rsidRDefault="0080033C" w:rsidP="005C3509">
      <w:pPr>
        <w:spacing w:after="0" w:line="240" w:lineRule="auto"/>
        <w:rPr>
          <w:b/>
          <w:u w:val="single"/>
        </w:rPr>
      </w:pPr>
    </w:p>
    <w:p w:rsidR="005C3509" w:rsidRPr="00263E75" w:rsidRDefault="005C3509" w:rsidP="005C3509">
      <w:pPr>
        <w:spacing w:after="0" w:line="240" w:lineRule="auto"/>
        <w:rPr>
          <w:b/>
          <w:u w:val="single"/>
        </w:rPr>
      </w:pPr>
      <w:r w:rsidRPr="00263E75">
        <w:rPr>
          <w:b/>
          <w:u w:val="single"/>
        </w:rPr>
        <w:t>Artifact to upload</w:t>
      </w:r>
    </w:p>
    <w:p w:rsidR="005C3509" w:rsidRDefault="005C3509" w:rsidP="00E820AC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Location on software depot:  </w:t>
      </w:r>
      <w:r w:rsidRPr="00263E75">
        <w:rPr>
          <w:b/>
        </w:rPr>
        <w:t>/tjx/Apps_depot/software/ControlM/EM</w:t>
      </w:r>
    </w:p>
    <w:p w:rsidR="005C3509" w:rsidRDefault="005C3509" w:rsidP="00E820AC">
      <w:pPr>
        <w:pStyle w:val="ListParagraph"/>
        <w:numPr>
          <w:ilvl w:val="0"/>
          <w:numId w:val="53"/>
        </w:numPr>
        <w:spacing w:after="0" w:line="240" w:lineRule="auto"/>
      </w:pPr>
      <w:r>
        <w:t>Artifact_Name: DROST.9.0.19.000_Linux-x86_64.tar.z</w:t>
      </w:r>
    </w:p>
    <w:p w:rsidR="005C3509" w:rsidRDefault="005C3509" w:rsidP="00E820AC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Destination on JFROG: </w:t>
      </w:r>
      <w:hyperlink r:id="rId186" w:history="1">
        <w:r>
          <w:rPr>
            <w:rStyle w:val="Hyperlink"/>
          </w:rPr>
          <w:t>https://jfrog.tjx.com/artifactory/Unix-Linux/Control-M/EM</w:t>
        </w:r>
      </w:hyperlink>
    </w:p>
    <w:p w:rsidR="005C3509" w:rsidRDefault="005C3509" w:rsidP="005C3509">
      <w:pPr>
        <w:spacing w:after="0" w:line="240" w:lineRule="auto"/>
      </w:pPr>
    </w:p>
    <w:p w:rsidR="005C3509" w:rsidRDefault="005C3509" w:rsidP="005C3509">
      <w:pPr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t xml:space="preserve">Wrote playbook/role: </w:t>
      </w:r>
    </w:p>
    <w:p w:rsidR="005C3509" w:rsidRPr="00FF508C" w:rsidRDefault="005C3509" w:rsidP="005C3509">
      <w:pPr>
        <w:spacing w:after="0" w:line="240" w:lineRule="auto"/>
        <w:rPr>
          <w:color w:val="BF8F00" w:themeColor="accent4" w:themeShade="BF"/>
        </w:rPr>
      </w:pPr>
      <w:r w:rsidRPr="00FF508C">
        <w:rPr>
          <w:color w:val="BF8F00" w:themeColor="accent4" w:themeShade="BF"/>
        </w:rPr>
        <w:t>C:\Users\jam01370\gitrepos\ioac-automation\IAOTEAM-1230-upload-artifacts-to-jfrog\artifactory\roles\upload_to_artifactory</w:t>
      </w:r>
    </w:p>
    <w:p w:rsidR="005C3509" w:rsidRDefault="005C3509" w:rsidP="005C3509">
      <w:pPr>
        <w:spacing w:after="0" w:line="240" w:lineRule="auto"/>
      </w:pPr>
    </w:p>
    <w:p w:rsidR="005C3509" w:rsidRPr="00C85494" w:rsidRDefault="005C3509" w:rsidP="005C3509">
      <w:pPr>
        <w:spacing w:after="0" w:line="240" w:lineRule="auto"/>
        <w:rPr>
          <w:b/>
          <w:u w:val="single"/>
        </w:rPr>
      </w:pPr>
      <w:r w:rsidRPr="00C85494">
        <w:rPr>
          <w:b/>
          <w:u w:val="single"/>
        </w:rPr>
        <w:t>Timesheets submitted</w:t>
      </w:r>
    </w:p>
    <w:p w:rsidR="005C3509" w:rsidRDefault="005C3509" w:rsidP="005C3509">
      <w:pPr>
        <w:spacing w:after="0" w:line="240" w:lineRule="auto"/>
      </w:pPr>
      <w:r>
        <w:t xml:space="preserve">Artemis (Project code: </w:t>
      </w:r>
      <w:r w:rsidRPr="00C85494">
        <w:rPr>
          <w:color w:val="0070C0"/>
        </w:rPr>
        <w:t>AH217001</w:t>
      </w:r>
      <w:r>
        <w:rPr>
          <w:color w:val="000000"/>
        </w:rPr>
        <w:t>)</w:t>
      </w:r>
    </w:p>
    <w:p w:rsidR="005C3509" w:rsidRDefault="005C3509" w:rsidP="005C3509">
      <w:pPr>
        <w:spacing w:after="0" w:line="240" w:lineRule="auto"/>
        <w:ind w:left="720"/>
      </w:pPr>
      <w:r>
        <w:t>Week ending Feb 8</w:t>
      </w:r>
    </w:p>
    <w:p w:rsidR="005C3509" w:rsidRDefault="005C3509" w:rsidP="005C3509">
      <w:pPr>
        <w:spacing w:after="0" w:line="240" w:lineRule="auto"/>
        <w:ind w:left="720"/>
      </w:pPr>
      <w:r>
        <w:t>Week ending Feb 15</w:t>
      </w:r>
    </w:p>
    <w:p w:rsidR="005C3509" w:rsidRDefault="005C3509" w:rsidP="005C3509">
      <w:pPr>
        <w:spacing w:after="0" w:line="240" w:lineRule="auto"/>
      </w:pPr>
      <w:r>
        <w:t>Fieldglass – Week ending Feb 15</w:t>
      </w:r>
    </w:p>
    <w:p w:rsidR="005C3509" w:rsidRPr="00C85494" w:rsidRDefault="005C3509" w:rsidP="005C3509">
      <w:pPr>
        <w:spacing w:after="0" w:line="240" w:lineRule="auto"/>
        <w:ind w:left="720"/>
        <w:rPr>
          <w:b/>
        </w:rPr>
      </w:pPr>
    </w:p>
    <w:p w:rsidR="004C1862" w:rsidRPr="000F060B" w:rsidRDefault="004C1862" w:rsidP="004C1862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FFC000"/>
        </w:rPr>
      </w:pPr>
      <w:r w:rsidRPr="00676339">
        <w:rPr>
          <w:b/>
          <w:color w:val="FFC000"/>
        </w:rPr>
        <w:t>Monday</w:t>
      </w:r>
      <w:r>
        <w:rPr>
          <w:b/>
          <w:color w:val="FFC000"/>
        </w:rPr>
        <w:t xml:space="preserve"> Feb 3</w:t>
      </w:r>
      <w:r w:rsidRPr="00676339">
        <w:rPr>
          <w:b/>
          <w:color w:val="FFC000"/>
        </w:rPr>
        <w:t xml:space="preserve"> </w:t>
      </w:r>
    </w:p>
    <w:p w:rsidR="004C1862" w:rsidRDefault="004C1862" w:rsidP="004C1862">
      <w:pPr>
        <w:spacing w:after="0" w:line="240" w:lineRule="auto"/>
      </w:pPr>
    </w:p>
    <w:p w:rsidR="004C1862" w:rsidRDefault="00A2541E" w:rsidP="004C1862">
      <w:pPr>
        <w:spacing w:after="0" w:line="240" w:lineRule="auto"/>
      </w:pPr>
      <w:hyperlink r:id="rId187" w:history="1">
        <w:r w:rsidR="004C1862" w:rsidRPr="007A48E1">
          <w:rPr>
            <w:rStyle w:val="Hyperlink"/>
            <w:sz w:val="20"/>
            <w:szCs w:val="20"/>
          </w:rPr>
          <w:t>IAOTEAM-689</w:t>
        </w:r>
      </w:hyperlink>
    </w:p>
    <w:p w:rsidR="004C1862" w:rsidRDefault="004C1862" w:rsidP="004C1862">
      <w:pPr>
        <w:spacing w:after="0" w:line="240" w:lineRule="auto"/>
        <w:ind w:left="720"/>
        <w:rPr>
          <w:sz w:val="20"/>
          <w:szCs w:val="20"/>
        </w:rPr>
      </w:pPr>
      <w:r w:rsidRPr="007A48E1">
        <w:rPr>
          <w:sz w:val="20"/>
          <w:szCs w:val="20"/>
        </w:rPr>
        <w:t>Worked with Sindhu</w:t>
      </w:r>
      <w:r>
        <w:rPr>
          <w:sz w:val="20"/>
          <w:szCs w:val="20"/>
        </w:rPr>
        <w:t>.  Replaced json input file with variables.  Restored dynamic generated correlation id.</w:t>
      </w:r>
    </w:p>
    <w:p w:rsidR="004C1862" w:rsidRPr="007A48E1" w:rsidRDefault="004C1862" w:rsidP="004C186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Testing showed that Ansible_user_id and whoami both return ‘AWX’ as user name when playbook runs from Ansible Tower!</w:t>
      </w:r>
    </w:p>
    <w:p w:rsidR="004C1862" w:rsidRDefault="004C1862" w:rsidP="004C1862">
      <w:pPr>
        <w:spacing w:after="0" w:line="240" w:lineRule="auto"/>
        <w:ind w:left="720"/>
      </w:pPr>
    </w:p>
    <w:p w:rsidR="004C1862" w:rsidRPr="00930DAE" w:rsidRDefault="004C1862" w:rsidP="004C1862">
      <w:pPr>
        <w:spacing w:after="0" w:line="240" w:lineRule="auto"/>
        <w:ind w:left="720"/>
        <w:rPr>
          <w:sz w:val="20"/>
          <w:szCs w:val="20"/>
        </w:rPr>
      </w:pPr>
      <w:r w:rsidRPr="00930DAE">
        <w:rPr>
          <w:sz w:val="20"/>
          <w:szCs w:val="20"/>
        </w:rPr>
        <w:t>Playbook updates:</w:t>
      </w:r>
    </w:p>
    <w:p w:rsidR="004C1862" w:rsidRPr="00930DAE" w:rsidRDefault="004C1862" w:rsidP="00E820AC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0"/>
          <w:szCs w:val="20"/>
        </w:rPr>
      </w:pPr>
      <w:r w:rsidRPr="00930DAE">
        <w:rPr>
          <w:sz w:val="20"/>
          <w:szCs w:val="20"/>
        </w:rPr>
        <w:t>Restored logic to generate correlation-id dynamically.  </w:t>
      </w:r>
    </w:p>
    <w:p w:rsidR="004C1862" w:rsidRPr="00930DAE" w:rsidRDefault="004C1862" w:rsidP="00E820AC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0"/>
          <w:szCs w:val="20"/>
        </w:rPr>
      </w:pPr>
      <w:r w:rsidRPr="00930DAE">
        <w:rPr>
          <w:sz w:val="20"/>
          <w:szCs w:val="20"/>
        </w:rPr>
        <w:t xml:space="preserve">Service Now does not recognize Service-account group “tjxasvc-ansibunix”.  It is s not added to the service-now list. That </w:t>
      </w:r>
    </w:p>
    <w:p w:rsidR="004C1862" w:rsidRPr="00930DAE" w:rsidRDefault="004C1862" w:rsidP="00E820AC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0"/>
          <w:szCs w:val="20"/>
        </w:rPr>
      </w:pPr>
      <w:r w:rsidRPr="00930DAE">
        <w:rPr>
          <w:sz w:val="20"/>
          <w:szCs w:val="20"/>
        </w:rPr>
        <w:t xml:space="preserve">Test1:  Specify “tjxasvc-ansibunix” as user Result: </w:t>
      </w:r>
      <w:r w:rsidRPr="00930DAE">
        <w:rPr>
          <w:b/>
          <w:sz w:val="20"/>
          <w:szCs w:val="20"/>
        </w:rPr>
        <w:t>Caller Id</w:t>
      </w:r>
      <w:r w:rsidRPr="00930DAE">
        <w:rPr>
          <w:sz w:val="20"/>
          <w:szCs w:val="20"/>
        </w:rPr>
        <w:t xml:space="preserve"> and </w:t>
      </w:r>
      <w:r w:rsidRPr="00930DAE">
        <w:rPr>
          <w:b/>
          <w:sz w:val="20"/>
          <w:szCs w:val="20"/>
        </w:rPr>
        <w:t>Location</w:t>
      </w:r>
      <w:r w:rsidRPr="00930DAE">
        <w:rPr>
          <w:sz w:val="20"/>
          <w:szCs w:val="20"/>
        </w:rPr>
        <w:t xml:space="preserve"> fields are blank</w:t>
      </w:r>
    </w:p>
    <w:p w:rsidR="004C1862" w:rsidRPr="00930DAE" w:rsidRDefault="004C1862" w:rsidP="00E820AC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0"/>
          <w:szCs w:val="20"/>
        </w:rPr>
      </w:pPr>
      <w:r w:rsidRPr="00930DAE">
        <w:rPr>
          <w:sz w:val="20"/>
          <w:szCs w:val="20"/>
        </w:rPr>
        <w:t xml:space="preserve">Test2:  Specify “tjx.ansible” as user Result: </w:t>
      </w:r>
      <w:r w:rsidRPr="00930DAE">
        <w:rPr>
          <w:b/>
          <w:sz w:val="20"/>
          <w:szCs w:val="20"/>
        </w:rPr>
        <w:t>Caller Id</w:t>
      </w:r>
      <w:r w:rsidRPr="00930DAE">
        <w:rPr>
          <w:sz w:val="20"/>
          <w:szCs w:val="20"/>
        </w:rPr>
        <w:t xml:space="preserve"> and </w:t>
      </w:r>
      <w:r w:rsidRPr="00930DAE">
        <w:rPr>
          <w:b/>
          <w:sz w:val="20"/>
          <w:szCs w:val="20"/>
        </w:rPr>
        <w:t>Location</w:t>
      </w:r>
      <w:r w:rsidRPr="00930DAE">
        <w:rPr>
          <w:sz w:val="20"/>
          <w:szCs w:val="20"/>
        </w:rPr>
        <w:t xml:space="preserve"> fields are valid.</w:t>
      </w:r>
    </w:p>
    <w:p w:rsidR="004C1862" w:rsidRDefault="004C1862" w:rsidP="004C1862">
      <w:pPr>
        <w:spacing w:after="0" w:line="240" w:lineRule="auto"/>
      </w:pPr>
    </w:p>
    <w:p w:rsidR="004C1862" w:rsidRPr="007A48E1" w:rsidRDefault="00A2541E" w:rsidP="004C1862">
      <w:pPr>
        <w:spacing w:after="0" w:line="240" w:lineRule="auto"/>
        <w:rPr>
          <w:sz w:val="20"/>
          <w:szCs w:val="20"/>
        </w:rPr>
      </w:pPr>
      <w:hyperlink r:id="rId188" w:history="1">
        <w:r w:rsidR="004C1862" w:rsidRPr="007A48E1">
          <w:rPr>
            <w:rStyle w:val="Hyperlink"/>
            <w:sz w:val="20"/>
            <w:szCs w:val="20"/>
          </w:rPr>
          <w:t>IAOTEAM-1230</w:t>
        </w:r>
      </w:hyperlink>
    </w:p>
    <w:p w:rsidR="004C1862" w:rsidRPr="007A48E1" w:rsidRDefault="004C1862" w:rsidP="004C1862">
      <w:pPr>
        <w:spacing w:after="0" w:line="240" w:lineRule="auto"/>
        <w:rPr>
          <w:color w:val="1F497D"/>
          <w:sz w:val="16"/>
          <w:szCs w:val="16"/>
        </w:rPr>
      </w:pPr>
      <w:r w:rsidRPr="007A48E1">
        <w:rPr>
          <w:sz w:val="20"/>
          <w:szCs w:val="20"/>
        </w:rPr>
        <w:t xml:space="preserve">Met with Humayun, Jeen, Garrett Meola (Security), Priya RE: IOAC upload to JFrog </w:t>
      </w:r>
      <w:r w:rsidRPr="007A48E1">
        <w:rPr>
          <w:color w:val="1F497D"/>
          <w:sz w:val="16"/>
          <w:szCs w:val="16"/>
        </w:rPr>
        <w:t>Solution for I&amp;O automation teams will be to use Jenkins pipelines to upload artifacts to JFROG repository (IOAC)</w:t>
      </w:r>
    </w:p>
    <w:p w:rsidR="004C1862" w:rsidRPr="007A48E1" w:rsidRDefault="004C1862" w:rsidP="00E820AC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color w:val="1F497D"/>
          <w:sz w:val="16"/>
          <w:szCs w:val="16"/>
        </w:rPr>
      </w:pPr>
      <w:r w:rsidRPr="007A48E1">
        <w:rPr>
          <w:color w:val="1F497D"/>
          <w:sz w:val="16"/>
          <w:szCs w:val="16"/>
        </w:rPr>
        <w:t xml:space="preserve">NFS/SMB </w:t>
      </w:r>
      <w:r w:rsidR="005E6D1C">
        <w:rPr>
          <w:color w:val="1F497D"/>
          <w:sz w:val="16"/>
          <w:szCs w:val="16"/>
        </w:rPr>
        <w:t xml:space="preserve">mount </w:t>
      </w:r>
      <w:r w:rsidR="005E6D1C" w:rsidRPr="005E6D1C">
        <w:rPr>
          <w:rFonts w:cstheme="minorHAnsi"/>
          <w:color w:val="172B4D"/>
          <w:sz w:val="20"/>
          <w:szCs w:val="20"/>
          <w:shd w:val="clear" w:color="auto" w:fill="FFFFFF"/>
        </w:rPr>
        <w:t>point </w:t>
      </w:r>
      <w:r w:rsidR="005E6D1C" w:rsidRPr="005E6D1C">
        <w:rPr>
          <w:rFonts w:cstheme="minorHAnsi"/>
          <w:b/>
          <w:bCs/>
          <w:color w:val="172B4D"/>
          <w:sz w:val="20"/>
          <w:szCs w:val="20"/>
          <w:shd w:val="clear" w:color="auto" w:fill="FFFFFF"/>
        </w:rPr>
        <w:t>/tjx/ioac-artifact-staging</w:t>
      </w:r>
      <w:r w:rsidR="005E6D1C">
        <w:rPr>
          <w:color w:val="1F497D"/>
          <w:sz w:val="16"/>
          <w:szCs w:val="16"/>
        </w:rPr>
        <w:t xml:space="preserve"> </w:t>
      </w:r>
      <w:r w:rsidRPr="007A48E1">
        <w:rPr>
          <w:color w:val="1F497D"/>
          <w:sz w:val="16"/>
          <w:szCs w:val="16"/>
        </w:rPr>
        <w:t xml:space="preserve"> will still be utilized as a staging area for the artifacts before uploading </w:t>
      </w:r>
    </w:p>
    <w:p w:rsidR="004C1862" w:rsidRPr="007A48E1" w:rsidRDefault="004C1862" w:rsidP="00E820AC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color w:val="1F497D"/>
          <w:sz w:val="16"/>
          <w:szCs w:val="16"/>
        </w:rPr>
      </w:pPr>
      <w:r w:rsidRPr="007A48E1">
        <w:rPr>
          <w:color w:val="1F497D"/>
          <w:sz w:val="16"/>
          <w:szCs w:val="16"/>
        </w:rPr>
        <w:t>I &amp; O users  need to be  member of existing AD group that was set up for IOAC (@Humayun/Jeen : can you please share the group name?)</w:t>
      </w:r>
    </w:p>
    <w:p w:rsidR="004C1862" w:rsidRPr="007A48E1" w:rsidRDefault="004C1862" w:rsidP="00E820AC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color w:val="1F497D"/>
          <w:sz w:val="16"/>
          <w:szCs w:val="16"/>
        </w:rPr>
      </w:pPr>
      <w:r w:rsidRPr="007A48E1">
        <w:rPr>
          <w:color w:val="1F497D"/>
          <w:sz w:val="16"/>
          <w:szCs w:val="16"/>
        </w:rPr>
        <w:t xml:space="preserve">Jim will work with Humayun to setup/modify existing Jenkins Pipeline for IOAC </w:t>
      </w:r>
    </w:p>
    <w:p w:rsidR="004C1862" w:rsidRPr="007A48E1" w:rsidRDefault="004C1862" w:rsidP="00E820AC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color w:val="1F497D"/>
          <w:sz w:val="16"/>
          <w:szCs w:val="16"/>
        </w:rPr>
      </w:pPr>
      <w:r w:rsidRPr="007A48E1">
        <w:rPr>
          <w:color w:val="1F497D"/>
          <w:sz w:val="16"/>
          <w:szCs w:val="16"/>
        </w:rPr>
        <w:t xml:space="preserve">New story needs to be created on DSO board for Humayun </w:t>
      </w:r>
    </w:p>
    <w:p w:rsidR="004C1862" w:rsidRPr="007A48E1" w:rsidRDefault="004C1862" w:rsidP="00E820AC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color w:val="1F497D"/>
          <w:sz w:val="16"/>
          <w:szCs w:val="16"/>
        </w:rPr>
      </w:pPr>
      <w:r w:rsidRPr="007A48E1">
        <w:rPr>
          <w:color w:val="1F497D"/>
          <w:sz w:val="16"/>
          <w:szCs w:val="16"/>
        </w:rPr>
        <w:t xml:space="preserve">Scanning of the artifacts will integrated as part of the Jenkins Pipeline </w:t>
      </w:r>
    </w:p>
    <w:p w:rsidR="004C1862" w:rsidRDefault="004C1862" w:rsidP="004C1862">
      <w:pPr>
        <w:spacing w:after="0" w:line="240" w:lineRule="auto"/>
      </w:pPr>
    </w:p>
    <w:p w:rsidR="004C1862" w:rsidRDefault="004C1862" w:rsidP="004C1862">
      <w:pPr>
        <w:spacing w:after="0" w:line="240" w:lineRule="auto"/>
      </w:pP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FFC000"/>
        </w:rPr>
      </w:pPr>
      <w:r w:rsidRPr="00676339">
        <w:rPr>
          <w:b/>
          <w:color w:val="FFC000"/>
        </w:rPr>
        <w:t>Tuesday</w:t>
      </w:r>
      <w:r>
        <w:rPr>
          <w:b/>
          <w:color w:val="FFC000"/>
        </w:rPr>
        <w:t xml:space="preserve"> Feb 4</w:t>
      </w:r>
      <w:r w:rsidRPr="00676339">
        <w:rPr>
          <w:b/>
          <w:color w:val="FFC000"/>
        </w:rPr>
        <w:t xml:space="preserve"> </w:t>
      </w:r>
    </w:p>
    <w:p w:rsidR="004C1862" w:rsidRPr="00350E53" w:rsidRDefault="00A2541E" w:rsidP="004C1862">
      <w:pPr>
        <w:spacing w:after="0" w:line="240" w:lineRule="auto"/>
        <w:rPr>
          <w:sz w:val="20"/>
          <w:szCs w:val="20"/>
        </w:rPr>
      </w:pPr>
      <w:hyperlink r:id="rId189" w:history="1">
        <w:r w:rsidR="004C1862" w:rsidRPr="00350E53">
          <w:rPr>
            <w:rStyle w:val="Hyperlink"/>
            <w:sz w:val="20"/>
            <w:szCs w:val="20"/>
          </w:rPr>
          <w:t>IAOTEAM-689</w:t>
        </w:r>
      </w:hyperlink>
      <w:r w:rsidR="004C1862" w:rsidRPr="00350E53">
        <w:rPr>
          <w:sz w:val="20"/>
          <w:szCs w:val="20"/>
        </w:rPr>
        <w:t xml:space="preserve">, </w:t>
      </w:r>
      <w:hyperlink r:id="rId190" w:history="1">
        <w:r w:rsidR="004C1862" w:rsidRPr="00350E53">
          <w:rPr>
            <w:rStyle w:val="Hyperlink"/>
            <w:sz w:val="20"/>
            <w:szCs w:val="20"/>
          </w:rPr>
          <w:t>IAOTEAM-3049</w:t>
        </w:r>
      </w:hyperlink>
    </w:p>
    <w:p w:rsidR="004C1862" w:rsidRPr="00350E53" w:rsidRDefault="004C1862" w:rsidP="004C1862">
      <w:pPr>
        <w:spacing w:after="0" w:line="240" w:lineRule="auto"/>
        <w:rPr>
          <w:sz w:val="20"/>
          <w:szCs w:val="20"/>
        </w:rPr>
      </w:pPr>
      <w:r w:rsidRPr="00350E53">
        <w:rPr>
          <w:sz w:val="20"/>
          <w:szCs w:val="20"/>
        </w:rPr>
        <w:t>Met with Ram</w:t>
      </w:r>
      <w:r>
        <w:rPr>
          <w:sz w:val="20"/>
          <w:szCs w:val="20"/>
        </w:rPr>
        <w:t xml:space="preserve">.  </w:t>
      </w:r>
    </w:p>
    <w:p w:rsidR="004C1862" w:rsidRDefault="004C1862" w:rsidP="004C1862">
      <w:pPr>
        <w:spacing w:after="0" w:line="240" w:lineRule="auto"/>
      </w:pPr>
    </w:p>
    <w:p w:rsidR="004C1862" w:rsidRPr="00350E53" w:rsidRDefault="004C1862" w:rsidP="004C1862">
      <w:pPr>
        <w:spacing w:after="0" w:line="240" w:lineRule="auto"/>
        <w:rPr>
          <w:sz w:val="20"/>
          <w:szCs w:val="20"/>
        </w:rPr>
      </w:pPr>
      <w:r w:rsidRPr="00350E53">
        <w:rPr>
          <w:sz w:val="20"/>
          <w:szCs w:val="20"/>
        </w:rPr>
        <w:t xml:space="preserve">Terms to understand: </w:t>
      </w:r>
    </w:p>
    <w:p w:rsidR="004C1862" w:rsidRPr="00350E53" w:rsidRDefault="004C1862" w:rsidP="00E820AC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350E53">
        <w:rPr>
          <w:sz w:val="20"/>
          <w:szCs w:val="20"/>
        </w:rPr>
        <w:t>SCCM, SCCM ticket</w:t>
      </w:r>
    </w:p>
    <w:p w:rsidR="004C1862" w:rsidRPr="00350E53" w:rsidRDefault="004C1862" w:rsidP="00E820AC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350E53">
        <w:rPr>
          <w:sz w:val="20"/>
          <w:szCs w:val="20"/>
        </w:rPr>
        <w:t>SCTASK</w:t>
      </w:r>
    </w:p>
    <w:p w:rsidR="004C1862" w:rsidRPr="00350E53" w:rsidRDefault="004C1862" w:rsidP="00E820AC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350E53">
        <w:rPr>
          <w:sz w:val="20"/>
          <w:szCs w:val="20"/>
        </w:rPr>
        <w:t>AM ticket</w:t>
      </w:r>
    </w:p>
    <w:p w:rsidR="004C1862" w:rsidRDefault="004C1862" w:rsidP="004C1862">
      <w:pPr>
        <w:spacing w:after="0" w:line="240" w:lineRule="auto"/>
      </w:pPr>
    </w:p>
    <w:p w:rsidR="004C1862" w:rsidRPr="00350E53" w:rsidRDefault="004C1862" w:rsidP="004C1862">
      <w:pPr>
        <w:spacing w:after="0" w:line="240" w:lineRule="auto"/>
        <w:rPr>
          <w:sz w:val="20"/>
          <w:szCs w:val="20"/>
        </w:rPr>
      </w:pPr>
      <w:r w:rsidRPr="00350E53">
        <w:rPr>
          <w:sz w:val="20"/>
          <w:szCs w:val="20"/>
        </w:rPr>
        <w:t>To Do:  Get Sindhu’s latest updates.</w:t>
      </w:r>
    </w:p>
    <w:p w:rsidR="004C1862" w:rsidRDefault="004C1862" w:rsidP="004C1862">
      <w:pPr>
        <w:spacing w:after="0" w:line="240" w:lineRule="auto"/>
      </w:pPr>
    </w:p>
    <w:p w:rsidR="004C1862" w:rsidRDefault="004C1862" w:rsidP="004C1862">
      <w:pPr>
        <w:spacing w:after="0" w:line="240" w:lineRule="auto"/>
      </w:pP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FFC000"/>
        </w:rPr>
      </w:pPr>
      <w:r w:rsidRPr="00676339">
        <w:rPr>
          <w:b/>
          <w:color w:val="FFC000"/>
        </w:rPr>
        <w:t xml:space="preserve">Wednesday </w:t>
      </w:r>
      <w:r>
        <w:rPr>
          <w:b/>
          <w:color w:val="FFC000"/>
        </w:rPr>
        <w:t>Feb 5</w:t>
      </w:r>
    </w:p>
    <w:p w:rsidR="004C1862" w:rsidRDefault="004C1862" w:rsidP="004C1862">
      <w:pPr>
        <w:spacing w:after="0" w:line="240" w:lineRule="auto"/>
      </w:pPr>
    </w:p>
    <w:p w:rsidR="004C1862" w:rsidRDefault="004C1862" w:rsidP="004C1862">
      <w:pPr>
        <w:spacing w:after="0" w:line="240" w:lineRule="auto"/>
      </w:pPr>
    </w:p>
    <w:p w:rsidR="004C1862" w:rsidRDefault="004C1862" w:rsidP="004C1862">
      <w:pPr>
        <w:spacing w:after="0" w:line="240" w:lineRule="auto"/>
      </w:pPr>
    </w:p>
    <w:p w:rsidR="004C1862" w:rsidRDefault="004C1862" w:rsidP="004C1862">
      <w:pPr>
        <w:spacing w:after="0" w:line="240" w:lineRule="auto"/>
      </w:pPr>
    </w:p>
    <w:p w:rsidR="004C1862" w:rsidRDefault="004C1862" w:rsidP="004C1862">
      <w:pPr>
        <w:spacing w:after="0" w:line="240" w:lineRule="auto"/>
      </w:pP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FFC000"/>
        </w:rPr>
      </w:pPr>
      <w:r w:rsidRPr="00676339">
        <w:rPr>
          <w:b/>
          <w:color w:val="FFC000"/>
        </w:rPr>
        <w:t>Thursday</w:t>
      </w:r>
      <w:r>
        <w:rPr>
          <w:b/>
          <w:color w:val="FFC000"/>
        </w:rPr>
        <w:t xml:space="preserve"> Feb 6</w:t>
      </w:r>
      <w:r w:rsidRPr="00676339">
        <w:rPr>
          <w:b/>
          <w:color w:val="FFC000"/>
        </w:rPr>
        <w:t xml:space="preserve"> </w:t>
      </w:r>
    </w:p>
    <w:p w:rsidR="004C1862" w:rsidRPr="00253571" w:rsidRDefault="004C1862" w:rsidP="004C1862">
      <w:p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 xml:space="preserve">Attended </w:t>
      </w:r>
      <w:r w:rsidRPr="00253571">
        <w:rPr>
          <w:b/>
          <w:sz w:val="20"/>
          <w:szCs w:val="20"/>
        </w:rPr>
        <w:t>Agile/SAFeBest Practices workshop</w:t>
      </w:r>
      <w:r>
        <w:rPr>
          <w:sz w:val="20"/>
          <w:szCs w:val="20"/>
        </w:rPr>
        <w:t xml:space="preserve"> for I&amp;O teams</w:t>
      </w:r>
      <w:r w:rsidRPr="00253571">
        <w:rPr>
          <w:sz w:val="20"/>
          <w:szCs w:val="20"/>
        </w:rPr>
        <w:t>.  Trainer: Naveen Chandar  Audience: All I&amp;O teams</w:t>
      </w:r>
    </w:p>
    <w:p w:rsidR="004C1862" w:rsidRPr="00253571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Pr="00253571" w:rsidRDefault="004C1862" w:rsidP="004C1862">
      <w:p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>Discussion with Priya:</w:t>
      </w:r>
    </w:p>
    <w:p w:rsidR="004C1862" w:rsidRPr="00253571" w:rsidRDefault="004C1862" w:rsidP="00E820AC">
      <w:pPr>
        <w:pStyle w:val="ListParagraph"/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>I&amp;O teams</w:t>
      </w:r>
    </w:p>
    <w:p w:rsidR="004C1862" w:rsidRPr="00253571" w:rsidRDefault="004C1862" w:rsidP="00E820AC">
      <w:pPr>
        <w:pStyle w:val="ListParagraph"/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>VMware automation</w:t>
      </w:r>
    </w:p>
    <w:p w:rsidR="004C1862" w:rsidRPr="00253571" w:rsidRDefault="004C1862" w:rsidP="00E820AC">
      <w:pPr>
        <w:pStyle w:val="ListParagraph"/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>ServiceNow</w:t>
      </w:r>
    </w:p>
    <w:p w:rsidR="004C1862" w:rsidRPr="00253571" w:rsidRDefault="004C1862" w:rsidP="00E820AC">
      <w:pPr>
        <w:pStyle w:val="ListParagraph"/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>JFrog user story</w:t>
      </w:r>
    </w:p>
    <w:p w:rsidR="004C1862" w:rsidRDefault="004C1862" w:rsidP="004C1862">
      <w:pPr>
        <w:spacing w:after="0" w:line="240" w:lineRule="auto"/>
      </w:pPr>
    </w:p>
    <w:p w:rsidR="004C1862" w:rsidRPr="00253571" w:rsidRDefault="004C1862" w:rsidP="004C1862">
      <w:p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 xml:space="preserve">Email to Shreela Roy re: </w:t>
      </w:r>
      <w:r w:rsidRPr="00253571">
        <w:rPr>
          <w:b/>
          <w:sz w:val="20"/>
          <w:szCs w:val="20"/>
        </w:rPr>
        <w:t>UNX0016397</w:t>
      </w:r>
      <w:r w:rsidRPr="00253571">
        <w:rPr>
          <w:sz w:val="20"/>
          <w:szCs w:val="20"/>
        </w:rPr>
        <w:t xml:space="preserve">.  Install JFrog CLI on Linux jump servers.  </w:t>
      </w:r>
      <w:r>
        <w:rPr>
          <w:b/>
          <w:sz w:val="20"/>
          <w:szCs w:val="20"/>
        </w:rPr>
        <w:t>I t</w:t>
      </w:r>
      <w:r w:rsidRPr="00253571">
        <w:rPr>
          <w:b/>
          <w:sz w:val="20"/>
          <w:szCs w:val="20"/>
        </w:rPr>
        <w:t>old Shreela to close the ticket.</w:t>
      </w:r>
      <w:r w:rsidRPr="00253571">
        <w:rPr>
          <w:sz w:val="20"/>
          <w:szCs w:val="20"/>
        </w:rPr>
        <w:t xml:space="preserve">  </w:t>
      </w:r>
    </w:p>
    <w:p w:rsidR="004C1862" w:rsidRDefault="004C1862" w:rsidP="004C1862">
      <w:pPr>
        <w:spacing w:after="0" w:line="240" w:lineRule="auto"/>
      </w:pPr>
    </w:p>
    <w:p w:rsidR="004C1862" w:rsidRDefault="004C1862" w:rsidP="004C1862">
      <w:pPr>
        <w:spacing w:after="0" w:line="240" w:lineRule="auto"/>
      </w:pPr>
    </w:p>
    <w:p w:rsidR="004C1862" w:rsidRDefault="00A2541E" w:rsidP="004C1862">
      <w:pPr>
        <w:spacing w:after="0" w:line="240" w:lineRule="auto"/>
        <w:rPr>
          <w:rStyle w:val="Hyperlink"/>
          <w:sz w:val="20"/>
          <w:szCs w:val="20"/>
        </w:rPr>
      </w:pPr>
      <w:hyperlink r:id="rId191" w:history="1">
        <w:r w:rsidR="004C1862" w:rsidRPr="00253571">
          <w:rPr>
            <w:rStyle w:val="Hyperlink"/>
            <w:sz w:val="20"/>
            <w:szCs w:val="20"/>
          </w:rPr>
          <w:t>IAOTEAM-1230</w:t>
        </w:r>
      </w:hyperlink>
      <w:r w:rsidR="004C1862" w:rsidRPr="00253571">
        <w:rPr>
          <w:sz w:val="20"/>
          <w:szCs w:val="20"/>
        </w:rPr>
        <w:t xml:space="preserve"> (IOAC upload to JFrog</w:t>
      </w:r>
      <w:r w:rsidR="004C1862" w:rsidRPr="00253571">
        <w:rPr>
          <w:rStyle w:val="Hyperlink"/>
          <w:sz w:val="20"/>
          <w:szCs w:val="20"/>
        </w:rPr>
        <w:t>)</w:t>
      </w:r>
    </w:p>
    <w:p w:rsidR="004C1862" w:rsidRPr="00C034F5" w:rsidRDefault="004C1862" w:rsidP="004C1862">
      <w:pPr>
        <w:spacing w:after="0" w:line="240" w:lineRule="auto"/>
        <w:rPr>
          <w:sz w:val="20"/>
          <w:szCs w:val="20"/>
        </w:rPr>
      </w:pPr>
      <w:r w:rsidRPr="00C034F5">
        <w:rPr>
          <w:rStyle w:val="Hyperlink"/>
          <w:color w:val="000000" w:themeColor="text1"/>
          <w:sz w:val="20"/>
          <w:szCs w:val="20"/>
          <w:u w:val="none"/>
        </w:rPr>
        <w:t xml:space="preserve">Set up meeting </w:t>
      </w:r>
      <w:r w:rsidRPr="00C034F5">
        <w:rPr>
          <w:sz w:val="20"/>
          <w:szCs w:val="20"/>
        </w:rPr>
        <w:t xml:space="preserve">with Humayun,Jeen, Priya, me. </w:t>
      </w:r>
    </w:p>
    <w:p w:rsidR="004C1862" w:rsidRPr="00253571" w:rsidRDefault="004C1862" w:rsidP="004C1862">
      <w:p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 xml:space="preserve">Researched Ansible </w:t>
      </w:r>
      <w:r w:rsidRPr="00253571">
        <w:rPr>
          <w:b/>
          <w:sz w:val="20"/>
          <w:szCs w:val="20"/>
        </w:rPr>
        <w:t>jenkins_job</w:t>
      </w:r>
      <w:r w:rsidRPr="00253571">
        <w:rPr>
          <w:sz w:val="20"/>
          <w:szCs w:val="20"/>
        </w:rPr>
        <w:t xml:space="preserve"> module:</w:t>
      </w:r>
    </w:p>
    <w:p w:rsidR="004C1862" w:rsidRPr="00253571" w:rsidRDefault="004C1862" w:rsidP="00E820AC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sz w:val="20"/>
          <w:szCs w:val="20"/>
        </w:rPr>
      </w:pPr>
      <w:r w:rsidRPr="00253571">
        <w:rPr>
          <w:sz w:val="20"/>
          <w:szCs w:val="20"/>
        </w:rPr>
        <w:t>It creates or deletes a Jenkins job.  It does not invoke a job.</w:t>
      </w:r>
    </w:p>
    <w:p w:rsidR="004C1862" w:rsidRPr="00253571" w:rsidRDefault="004C1862" w:rsidP="00E820AC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sz w:val="20"/>
          <w:szCs w:val="20"/>
        </w:rPr>
      </w:pPr>
      <w:r w:rsidRPr="00253571">
        <w:rPr>
          <w:sz w:val="20"/>
          <w:szCs w:val="20"/>
        </w:rPr>
        <w:t xml:space="preserve">To call a Jenkins job, we can use Ansible’s </w:t>
      </w:r>
      <w:r w:rsidRPr="00253571">
        <w:rPr>
          <w:b/>
          <w:sz w:val="20"/>
          <w:szCs w:val="20"/>
        </w:rPr>
        <w:t>uri</w:t>
      </w:r>
      <w:r w:rsidRPr="00253571">
        <w:rPr>
          <w:sz w:val="20"/>
          <w:szCs w:val="20"/>
        </w:rPr>
        <w:t xml:space="preserve"> module.</w:t>
      </w:r>
    </w:p>
    <w:p w:rsidR="004C1862" w:rsidRPr="00253571" w:rsidRDefault="004C1862" w:rsidP="00E820AC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sz w:val="20"/>
          <w:szCs w:val="20"/>
        </w:rPr>
      </w:pPr>
      <w:r w:rsidRPr="00253571">
        <w:rPr>
          <w:sz w:val="20"/>
          <w:szCs w:val="20"/>
        </w:rPr>
        <w:t xml:space="preserve">The </w:t>
      </w:r>
      <w:r w:rsidRPr="00253571">
        <w:rPr>
          <w:b/>
          <w:sz w:val="20"/>
          <w:szCs w:val="20"/>
        </w:rPr>
        <w:t>uri</w:t>
      </w:r>
      <w:r w:rsidRPr="00253571">
        <w:rPr>
          <w:sz w:val="20"/>
          <w:szCs w:val="20"/>
        </w:rPr>
        <w:t xml:space="preserve"> module returns after the Jenkins job is completed.  No need to poll for </w:t>
      </w:r>
      <w:r>
        <w:rPr>
          <w:sz w:val="20"/>
          <w:szCs w:val="20"/>
        </w:rPr>
        <w:t xml:space="preserve">async </w:t>
      </w:r>
      <w:r w:rsidRPr="00253571">
        <w:rPr>
          <w:sz w:val="20"/>
          <w:szCs w:val="20"/>
        </w:rPr>
        <w:t>result in a loop.</w:t>
      </w:r>
    </w:p>
    <w:p w:rsidR="004C1862" w:rsidRDefault="004C1862" w:rsidP="004C1862">
      <w:pPr>
        <w:autoSpaceDE w:val="0"/>
        <w:autoSpaceDN w:val="0"/>
        <w:spacing w:before="40" w:after="40"/>
        <w:rPr>
          <w:bCs/>
          <w:sz w:val="20"/>
          <w:szCs w:val="20"/>
        </w:rPr>
      </w:pPr>
    </w:p>
    <w:p w:rsidR="004C1862" w:rsidRPr="003A7B7F" w:rsidRDefault="004C1862" w:rsidP="004C1862">
      <w:pPr>
        <w:autoSpaceDE w:val="0"/>
        <w:autoSpaceDN w:val="0"/>
        <w:spacing w:before="40" w:after="4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Set up meeting w/Humayun,Jeen,Priya, me to </w:t>
      </w:r>
      <w:r w:rsidRPr="003A7B7F">
        <w:rPr>
          <w:bCs/>
          <w:sz w:val="20"/>
          <w:szCs w:val="20"/>
        </w:rPr>
        <w:t xml:space="preserve">discuss proposed Jenkins job to upload artifacts to </w:t>
      </w:r>
      <w:hyperlink r:id="rId192" w:anchor="/artifacts/browse/tree/General/IOAC" w:history="1">
        <w:r w:rsidRPr="003A7B7F">
          <w:rPr>
            <w:rStyle w:val="Hyperlink"/>
            <w:rFonts w:cs="Calibri"/>
            <w:bCs/>
            <w:sz w:val="20"/>
            <w:szCs w:val="20"/>
          </w:rPr>
          <w:t>IOAC repo on JFrog</w:t>
        </w:r>
      </w:hyperlink>
    </w:p>
    <w:p w:rsidR="004C1862" w:rsidRPr="003A7B7F" w:rsidRDefault="004C1862" w:rsidP="004C1862">
      <w:pPr>
        <w:autoSpaceDE w:val="0"/>
        <w:autoSpaceDN w:val="0"/>
        <w:spacing w:before="40" w:after="40"/>
        <w:rPr>
          <w:bCs/>
          <w:sz w:val="20"/>
          <w:szCs w:val="20"/>
        </w:rPr>
      </w:pPr>
      <w:r w:rsidRPr="003A7B7F">
        <w:rPr>
          <w:bCs/>
          <w:sz w:val="20"/>
          <w:szCs w:val="20"/>
        </w:rPr>
        <w:t>IOAC team will call the job from an Ansible playbook on Tower.</w:t>
      </w:r>
    </w:p>
    <w:p w:rsidR="004C1862" w:rsidRPr="003A7B7F" w:rsidRDefault="004C1862" w:rsidP="004C1862">
      <w:pPr>
        <w:autoSpaceDE w:val="0"/>
        <w:autoSpaceDN w:val="0"/>
        <w:spacing w:before="40" w:after="40"/>
        <w:rPr>
          <w:bCs/>
          <w:sz w:val="20"/>
          <w:szCs w:val="20"/>
        </w:rPr>
      </w:pPr>
      <w:r w:rsidRPr="003A7B7F">
        <w:rPr>
          <w:bCs/>
          <w:sz w:val="20"/>
          <w:szCs w:val="20"/>
        </w:rPr>
        <w:t>Topics:</w:t>
      </w:r>
    </w:p>
    <w:p w:rsidR="004C1862" w:rsidRPr="003A7B7F" w:rsidRDefault="004C1862" w:rsidP="00E820AC">
      <w:pPr>
        <w:pStyle w:val="ListParagraph"/>
        <w:numPr>
          <w:ilvl w:val="0"/>
          <w:numId w:val="31"/>
        </w:numPr>
        <w:autoSpaceDE w:val="0"/>
        <w:autoSpaceDN w:val="0"/>
        <w:spacing w:before="40" w:after="40" w:line="240" w:lineRule="auto"/>
        <w:contextualSpacing w:val="0"/>
        <w:rPr>
          <w:bCs/>
          <w:sz w:val="20"/>
          <w:szCs w:val="20"/>
        </w:rPr>
      </w:pPr>
      <w:r w:rsidRPr="003A7B7F">
        <w:rPr>
          <w:bCs/>
          <w:sz w:val="20"/>
          <w:szCs w:val="20"/>
        </w:rPr>
        <w:t xml:space="preserve">Service account &amp; credentials to access Jenkins job </w:t>
      </w:r>
    </w:p>
    <w:p w:rsidR="004C1862" w:rsidRPr="003A7B7F" w:rsidRDefault="004C1862" w:rsidP="00E820AC">
      <w:pPr>
        <w:pStyle w:val="ListParagraph"/>
        <w:numPr>
          <w:ilvl w:val="0"/>
          <w:numId w:val="31"/>
        </w:numPr>
        <w:autoSpaceDE w:val="0"/>
        <w:autoSpaceDN w:val="0"/>
        <w:spacing w:before="40" w:after="40" w:line="240" w:lineRule="auto"/>
        <w:contextualSpacing w:val="0"/>
        <w:rPr>
          <w:bCs/>
          <w:sz w:val="20"/>
          <w:szCs w:val="20"/>
        </w:rPr>
      </w:pPr>
      <w:r w:rsidRPr="003A7B7F">
        <w:rPr>
          <w:bCs/>
          <w:sz w:val="20"/>
          <w:szCs w:val="20"/>
        </w:rPr>
        <w:t>Can we use an existing service account?</w:t>
      </w:r>
    </w:p>
    <w:p w:rsidR="004C1862" w:rsidRPr="003A7B7F" w:rsidRDefault="004C1862" w:rsidP="00E820AC">
      <w:pPr>
        <w:pStyle w:val="ListParagraph"/>
        <w:numPr>
          <w:ilvl w:val="0"/>
          <w:numId w:val="31"/>
        </w:numPr>
        <w:autoSpaceDE w:val="0"/>
        <w:autoSpaceDN w:val="0"/>
        <w:spacing w:before="40" w:after="40" w:line="240" w:lineRule="auto"/>
        <w:contextualSpacing w:val="0"/>
        <w:rPr>
          <w:bCs/>
          <w:sz w:val="20"/>
          <w:szCs w:val="20"/>
        </w:rPr>
      </w:pPr>
      <w:r w:rsidRPr="003A7B7F">
        <w:rPr>
          <w:bCs/>
          <w:sz w:val="20"/>
          <w:szCs w:val="20"/>
        </w:rPr>
        <w:t>Required input values/format?</w:t>
      </w:r>
    </w:p>
    <w:p w:rsidR="004C1862" w:rsidRPr="003A7B7F" w:rsidRDefault="004C1862" w:rsidP="00E820AC">
      <w:pPr>
        <w:pStyle w:val="ListParagraph"/>
        <w:numPr>
          <w:ilvl w:val="0"/>
          <w:numId w:val="31"/>
        </w:numPr>
        <w:autoSpaceDE w:val="0"/>
        <w:autoSpaceDN w:val="0"/>
        <w:spacing w:before="40" w:after="40" w:line="240" w:lineRule="auto"/>
        <w:contextualSpacing w:val="0"/>
        <w:rPr>
          <w:bCs/>
          <w:sz w:val="20"/>
          <w:szCs w:val="20"/>
        </w:rPr>
      </w:pPr>
      <w:r w:rsidRPr="003A7B7F">
        <w:rPr>
          <w:bCs/>
          <w:sz w:val="20"/>
          <w:szCs w:val="20"/>
        </w:rPr>
        <w:t xml:space="preserve">Source path is folder or file path or both? </w:t>
      </w:r>
    </w:p>
    <w:p w:rsidR="004C1862" w:rsidRPr="003A7B7F" w:rsidRDefault="004C1862" w:rsidP="00E820AC">
      <w:pPr>
        <w:pStyle w:val="ListParagraph"/>
        <w:numPr>
          <w:ilvl w:val="0"/>
          <w:numId w:val="31"/>
        </w:numPr>
        <w:autoSpaceDE w:val="0"/>
        <w:autoSpaceDN w:val="0"/>
        <w:spacing w:before="40" w:after="40" w:line="240" w:lineRule="auto"/>
        <w:contextualSpacing w:val="0"/>
        <w:rPr>
          <w:bCs/>
          <w:sz w:val="20"/>
          <w:szCs w:val="20"/>
        </w:rPr>
      </w:pPr>
      <w:r w:rsidRPr="003A7B7F">
        <w:rPr>
          <w:bCs/>
          <w:sz w:val="20"/>
          <w:szCs w:val="20"/>
        </w:rPr>
        <w:t>Output values/status returns?</w:t>
      </w:r>
    </w:p>
    <w:p w:rsidR="004C1862" w:rsidRPr="00253571" w:rsidRDefault="00A2541E" w:rsidP="004C1862">
      <w:pPr>
        <w:spacing w:after="0" w:line="240" w:lineRule="auto"/>
        <w:rPr>
          <w:sz w:val="20"/>
          <w:szCs w:val="20"/>
        </w:rPr>
      </w:pPr>
      <w:hyperlink r:id="rId193" w:history="1">
        <w:r w:rsidR="004C1862" w:rsidRPr="00253571">
          <w:rPr>
            <w:rStyle w:val="Hyperlink"/>
            <w:sz w:val="20"/>
            <w:szCs w:val="20"/>
          </w:rPr>
          <w:t>IAOTEAM-714</w:t>
        </w:r>
      </w:hyperlink>
      <w:r w:rsidR="004C1862" w:rsidRPr="00253571">
        <w:rPr>
          <w:sz w:val="20"/>
          <w:szCs w:val="20"/>
        </w:rPr>
        <w:t xml:space="preserve">   (Add VM to backup)</w:t>
      </w:r>
    </w:p>
    <w:p w:rsidR="004C1862" w:rsidRPr="00253571" w:rsidRDefault="004C1862" w:rsidP="004C1862">
      <w:p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>Review user story &amp; supporting doc by Jafar.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 w:rsidRPr="00253571">
        <w:rPr>
          <w:sz w:val="20"/>
          <w:szCs w:val="20"/>
        </w:rPr>
        <w:t>Discussed design with Sindhu.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Pr="00491755" w:rsidRDefault="00A2541E" w:rsidP="004C1862">
      <w:pPr>
        <w:spacing w:after="0" w:line="240" w:lineRule="auto"/>
        <w:rPr>
          <w:color w:val="0000FF"/>
          <w:sz w:val="20"/>
          <w:szCs w:val="20"/>
          <w:u w:val="single"/>
        </w:rPr>
      </w:pPr>
      <w:hyperlink r:id="rId194" w:history="1">
        <w:r w:rsidR="004C1862">
          <w:rPr>
            <w:rStyle w:val="Hyperlink"/>
            <w:sz w:val="20"/>
            <w:szCs w:val="20"/>
          </w:rPr>
          <w:t>IAOTEAM-3049</w:t>
        </w:r>
      </w:hyperlink>
      <w:r w:rsidR="004C1862">
        <w:rPr>
          <w:sz w:val="20"/>
          <w:szCs w:val="20"/>
        </w:rPr>
        <w:t xml:space="preserve"> Automate ServiceNow </w:t>
      </w:r>
      <w:r w:rsidR="004C1862" w:rsidRPr="00491755">
        <w:rPr>
          <w:b/>
          <w:sz w:val="20"/>
          <w:szCs w:val="20"/>
        </w:rPr>
        <w:t>requests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Got these fields to display in request ticket:</w:t>
      </w:r>
    </w:p>
    <w:p w:rsidR="004C1862" w:rsidRPr="00491755" w:rsidRDefault="004C1862" w:rsidP="00E820AC">
      <w:pPr>
        <w:pStyle w:val="ListParagraph"/>
        <w:numPr>
          <w:ilvl w:val="0"/>
          <w:numId w:val="28"/>
        </w:numPr>
        <w:spacing w:after="0" w:line="240" w:lineRule="auto"/>
        <w:rPr>
          <w:color w:val="00B050"/>
          <w:sz w:val="20"/>
          <w:szCs w:val="20"/>
        </w:rPr>
      </w:pPr>
      <w:r w:rsidRPr="00491755">
        <w:rPr>
          <w:color w:val="00B050"/>
          <w:sz w:val="20"/>
          <w:szCs w:val="20"/>
        </w:rPr>
        <w:t>maintenance window</w:t>
      </w:r>
    </w:p>
    <w:p w:rsidR="004C1862" w:rsidRPr="00491755" w:rsidRDefault="004C1862" w:rsidP="00E820AC">
      <w:pPr>
        <w:pStyle w:val="ListParagraph"/>
        <w:numPr>
          <w:ilvl w:val="0"/>
          <w:numId w:val="28"/>
        </w:numPr>
        <w:spacing w:after="0" w:line="240" w:lineRule="auto"/>
        <w:rPr>
          <w:color w:val="00B050"/>
          <w:sz w:val="20"/>
          <w:szCs w:val="20"/>
        </w:rPr>
      </w:pPr>
      <w:r w:rsidRPr="00491755">
        <w:rPr>
          <w:color w:val="00B050"/>
          <w:sz w:val="20"/>
          <w:szCs w:val="20"/>
        </w:rPr>
        <w:t>environment</w:t>
      </w:r>
    </w:p>
    <w:p w:rsidR="004C1862" w:rsidRDefault="004C1862" w:rsidP="00E820AC">
      <w:pPr>
        <w:pStyle w:val="ListParagraph"/>
        <w:numPr>
          <w:ilvl w:val="0"/>
          <w:numId w:val="28"/>
        </w:numPr>
        <w:spacing w:after="0" w:line="240" w:lineRule="auto"/>
        <w:rPr>
          <w:color w:val="00B050"/>
          <w:sz w:val="20"/>
          <w:szCs w:val="20"/>
        </w:rPr>
      </w:pPr>
      <w:r w:rsidRPr="00491755">
        <w:rPr>
          <w:color w:val="00B050"/>
          <w:sz w:val="20"/>
          <w:szCs w:val="20"/>
        </w:rPr>
        <w:t>email</w:t>
      </w:r>
    </w:p>
    <w:p w:rsidR="004C1862" w:rsidRDefault="004C1862" w:rsidP="00E820AC">
      <w:pPr>
        <w:pStyle w:val="ListParagraph"/>
        <w:numPr>
          <w:ilvl w:val="0"/>
          <w:numId w:val="28"/>
        </w:numPr>
        <w:spacing w:after="0" w:line="240" w:lineRule="auto"/>
        <w:rPr>
          <w:color w:val="00B050"/>
          <w:sz w:val="20"/>
          <w:szCs w:val="20"/>
        </w:rPr>
      </w:pPr>
      <w:r w:rsidRPr="003651A1">
        <w:rPr>
          <w:color w:val="00B050"/>
          <w:sz w:val="20"/>
          <w:szCs w:val="20"/>
        </w:rPr>
        <w:lastRenderedPageBreak/>
        <w:t>Special Instructions</w:t>
      </w:r>
    </w:p>
    <w:p w:rsidR="004C1862" w:rsidRPr="003651A1" w:rsidRDefault="004C1862" w:rsidP="00E820AC">
      <w:pPr>
        <w:pStyle w:val="ListParagraph"/>
        <w:numPr>
          <w:ilvl w:val="0"/>
          <w:numId w:val="28"/>
        </w:numPr>
        <w:spacing w:after="0" w:line="24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Make sure client is installed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These fields do not work:</w:t>
      </w:r>
    </w:p>
    <w:p w:rsidR="004C1862" w:rsidRPr="00F56429" w:rsidRDefault="004C1862" w:rsidP="00E820AC">
      <w:pPr>
        <w:pStyle w:val="ListParagraph"/>
        <w:numPr>
          <w:ilvl w:val="0"/>
          <w:numId w:val="29"/>
        </w:numPr>
        <w:spacing w:after="0" w:line="240" w:lineRule="auto"/>
        <w:rPr>
          <w:color w:val="FF0000"/>
          <w:sz w:val="20"/>
          <w:szCs w:val="20"/>
        </w:rPr>
      </w:pPr>
      <w:r w:rsidRPr="00F56429">
        <w:rPr>
          <w:color w:val="FF0000"/>
          <w:sz w:val="20"/>
          <w:szCs w:val="20"/>
        </w:rPr>
        <w:t>Work Notes</w:t>
      </w:r>
    </w:p>
    <w:p w:rsidR="004C1862" w:rsidRPr="00F56429" w:rsidRDefault="004C1862" w:rsidP="00E820AC">
      <w:pPr>
        <w:pStyle w:val="ListParagraph"/>
        <w:numPr>
          <w:ilvl w:val="0"/>
          <w:numId w:val="29"/>
        </w:numPr>
        <w:spacing w:after="0" w:line="240" w:lineRule="auto"/>
        <w:rPr>
          <w:color w:val="FF0000"/>
          <w:sz w:val="20"/>
          <w:szCs w:val="20"/>
        </w:rPr>
      </w:pPr>
      <w:r w:rsidRPr="00F56429">
        <w:rPr>
          <w:color w:val="FF0000"/>
          <w:sz w:val="20"/>
          <w:szCs w:val="20"/>
        </w:rPr>
        <w:t>Description</w:t>
      </w:r>
    </w:p>
    <w:p w:rsidR="004C1862" w:rsidRDefault="004C1862" w:rsidP="00E820AC">
      <w:pPr>
        <w:pStyle w:val="ListParagraph"/>
        <w:numPr>
          <w:ilvl w:val="0"/>
          <w:numId w:val="29"/>
        </w:numPr>
        <w:spacing w:after="0" w:line="240" w:lineRule="auto"/>
        <w:rPr>
          <w:color w:val="FF0000"/>
          <w:sz w:val="20"/>
          <w:szCs w:val="20"/>
        </w:rPr>
      </w:pPr>
      <w:r w:rsidRPr="00F56429">
        <w:rPr>
          <w:color w:val="FF0000"/>
          <w:sz w:val="20"/>
          <w:szCs w:val="20"/>
        </w:rPr>
        <w:t>Short Description</w:t>
      </w:r>
    </w:p>
    <w:p w:rsidR="004C1862" w:rsidRDefault="004C1862" w:rsidP="00E820AC">
      <w:pPr>
        <w:pStyle w:val="ListParagraph"/>
        <w:numPr>
          <w:ilvl w:val="0"/>
          <w:numId w:val="29"/>
        </w:num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Contact no</w:t>
      </w:r>
    </w:p>
    <w:p w:rsidR="004C1862" w:rsidRPr="00F56429" w:rsidRDefault="004C1862" w:rsidP="004C1862">
      <w:pPr>
        <w:pStyle w:val="ListParagraph"/>
        <w:spacing w:after="0" w:line="240" w:lineRule="auto"/>
        <w:rPr>
          <w:color w:val="FF0000"/>
          <w:sz w:val="20"/>
          <w:szCs w:val="20"/>
        </w:rPr>
      </w:pP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FFC000"/>
        </w:rPr>
      </w:pPr>
      <w:r w:rsidRPr="00676339">
        <w:rPr>
          <w:b/>
          <w:color w:val="FFC000"/>
        </w:rPr>
        <w:t>Friday</w:t>
      </w:r>
      <w:r>
        <w:rPr>
          <w:b/>
          <w:color w:val="FFC000"/>
        </w:rPr>
        <w:t xml:space="preserve"> Feb 7</w:t>
      </w:r>
      <w:r w:rsidRPr="00676339">
        <w:rPr>
          <w:b/>
          <w:color w:val="FFC000"/>
        </w:rPr>
        <w:t xml:space="preserve"> </w:t>
      </w:r>
    </w:p>
    <w:p w:rsidR="004C1862" w:rsidRDefault="00A2541E" w:rsidP="004C1862">
      <w:pPr>
        <w:spacing w:after="0" w:line="240" w:lineRule="auto"/>
        <w:rPr>
          <w:b/>
          <w:sz w:val="20"/>
          <w:szCs w:val="20"/>
        </w:rPr>
      </w:pPr>
      <w:hyperlink r:id="rId195" w:history="1">
        <w:r w:rsidR="004C1862">
          <w:rPr>
            <w:rStyle w:val="Hyperlink"/>
            <w:sz w:val="20"/>
            <w:szCs w:val="20"/>
          </w:rPr>
          <w:t>IAOTEAM-3049</w:t>
        </w:r>
      </w:hyperlink>
      <w:r w:rsidR="004C1862">
        <w:rPr>
          <w:sz w:val="20"/>
          <w:szCs w:val="20"/>
        </w:rPr>
        <w:t xml:space="preserve"> Automate ServiceNow </w:t>
      </w:r>
      <w:r w:rsidR="004C1862" w:rsidRPr="00491755">
        <w:rPr>
          <w:b/>
          <w:sz w:val="20"/>
          <w:szCs w:val="20"/>
        </w:rPr>
        <w:t>requests</w:t>
      </w:r>
    </w:p>
    <w:p w:rsidR="004C1862" w:rsidRPr="005E7F01" w:rsidRDefault="004C1862" w:rsidP="00E820AC">
      <w:pPr>
        <w:pStyle w:val="ListParagraph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5E7F01">
        <w:rPr>
          <w:sz w:val="20"/>
          <w:szCs w:val="20"/>
        </w:rPr>
        <w:t>Attended Service Now Sync Up Meeting w/Ram, Sindhu</w:t>
      </w:r>
    </w:p>
    <w:p w:rsidR="004C1862" w:rsidRDefault="004C1862" w:rsidP="00E820AC">
      <w:pPr>
        <w:pStyle w:val="ListParagraph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5E7F01">
        <w:rPr>
          <w:sz w:val="20"/>
          <w:szCs w:val="20"/>
        </w:rPr>
        <w:t>Sent out detailed meeting minutes &amp; questions.</w:t>
      </w:r>
    </w:p>
    <w:p w:rsidR="004C1862" w:rsidRDefault="004C1862" w:rsidP="00E820AC">
      <w:pPr>
        <w:pStyle w:val="ListParagraph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More testing of </w:t>
      </w:r>
      <w:r w:rsidRPr="005E7F01">
        <w:rPr>
          <w:b/>
          <w:sz w:val="20"/>
          <w:szCs w:val="20"/>
        </w:rPr>
        <w:t>createrequest</w:t>
      </w:r>
      <w:r>
        <w:rPr>
          <w:sz w:val="20"/>
          <w:szCs w:val="20"/>
        </w:rPr>
        <w:t xml:space="preserve"> – trying different variable inputs.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</w:pPr>
    </w:p>
    <w:p w:rsidR="004C1862" w:rsidRPr="001E1DB9" w:rsidRDefault="004C1862" w:rsidP="004C1862">
      <w:pPr>
        <w:spacing w:after="0" w:line="240" w:lineRule="auto"/>
        <w:rPr>
          <w:rStyle w:val="Hyperlink"/>
          <w:b/>
          <w:color w:val="000000" w:themeColor="text1"/>
          <w:sz w:val="20"/>
          <w:szCs w:val="20"/>
          <w:u w:val="none"/>
        </w:rPr>
      </w:pPr>
      <w:r w:rsidRPr="001E1DB9">
        <w:rPr>
          <w:rStyle w:val="Hyperlink"/>
          <w:b/>
          <w:color w:val="000000" w:themeColor="text1"/>
          <w:sz w:val="20"/>
          <w:szCs w:val="20"/>
          <w:u w:val="none"/>
        </w:rPr>
        <w:t xml:space="preserve">Sprint Planning 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 xml:space="preserve">/ </w:t>
      </w:r>
      <w:r w:rsidRPr="001E1DB9">
        <w:rPr>
          <w:rStyle w:val="Hyperlink"/>
          <w:b/>
          <w:color w:val="000000" w:themeColor="text1"/>
          <w:sz w:val="20"/>
          <w:szCs w:val="20"/>
          <w:u w:val="none"/>
        </w:rPr>
        <w:t>Backlog Grooming Session</w:t>
      </w:r>
    </w:p>
    <w:p w:rsidR="004C1862" w:rsidRPr="001E1DB9" w:rsidRDefault="004C1862" w:rsidP="004C1862">
      <w:pPr>
        <w:spacing w:after="0" w:line="240" w:lineRule="auto"/>
        <w:rPr>
          <w:rStyle w:val="Hyperlink"/>
          <w:sz w:val="20"/>
          <w:szCs w:val="20"/>
        </w:rPr>
      </w:pPr>
      <w:r w:rsidRPr="001E1DB9">
        <w:rPr>
          <w:rStyle w:val="Hyperlink"/>
          <w:sz w:val="20"/>
          <w:szCs w:val="20"/>
        </w:rPr>
        <w:t>https://jira.tjx.com/browse/IAOTEAM-3052</w:t>
      </w:r>
    </w:p>
    <w:p w:rsidR="004C1862" w:rsidRDefault="004C1862" w:rsidP="004C1862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  <w:r w:rsidRPr="001E1DB9">
        <w:rPr>
          <w:rStyle w:val="Hyperlink"/>
          <w:color w:val="000000" w:themeColor="text1"/>
          <w:sz w:val="20"/>
          <w:szCs w:val="20"/>
          <w:u w:val="none"/>
        </w:rPr>
        <w:t>As a System Engineer, we need to development playbook in order to apply security patches on Windows VM as part of the VM build</w:t>
      </w:r>
    </w:p>
    <w:p w:rsidR="004C1862" w:rsidRPr="001E1DB9" w:rsidRDefault="004C1862" w:rsidP="004C1862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My suggested Acceptance Criteria:</w:t>
      </w:r>
    </w:p>
    <w:p w:rsidR="004C1862" w:rsidRPr="001E1DB9" w:rsidRDefault="004C1862" w:rsidP="004C1862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  <w:r w:rsidRPr="001E1DB9">
        <w:rPr>
          <w:rStyle w:val="Hyperlink"/>
          <w:color w:val="000000" w:themeColor="text1"/>
          <w:sz w:val="20"/>
          <w:szCs w:val="20"/>
          <w:u w:val="none"/>
        </w:rPr>
        <w:t>1.  Ansible Playbook/Role to apply security patches to Windows VM according to SCCM patching process.</w:t>
      </w:r>
    </w:p>
    <w:p w:rsidR="004C1862" w:rsidRPr="001E1DB9" w:rsidRDefault="004C1862" w:rsidP="004C1862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  <w:r w:rsidRPr="001E1DB9">
        <w:rPr>
          <w:rStyle w:val="Hyperlink"/>
          <w:color w:val="000000" w:themeColor="text1"/>
          <w:sz w:val="20"/>
          <w:szCs w:val="20"/>
          <w:u w:val="none"/>
        </w:rPr>
        <w:t>2.  Integrate playbook into Windows VM build workflow.</w:t>
      </w:r>
    </w:p>
    <w:p w:rsidR="004C1862" w:rsidRPr="001E1DB9" w:rsidRDefault="004C1862" w:rsidP="004C1862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A2541E" w:rsidP="004C1862">
      <w:pPr>
        <w:spacing w:after="0" w:line="240" w:lineRule="auto"/>
        <w:rPr>
          <w:rStyle w:val="Hyperlink"/>
          <w:sz w:val="20"/>
          <w:szCs w:val="20"/>
        </w:rPr>
      </w:pPr>
      <w:hyperlink r:id="rId196" w:history="1">
        <w:r w:rsidR="004C1862" w:rsidRPr="00253571">
          <w:rPr>
            <w:rStyle w:val="Hyperlink"/>
            <w:sz w:val="20"/>
            <w:szCs w:val="20"/>
          </w:rPr>
          <w:t>IAOTEAM-1230</w:t>
        </w:r>
      </w:hyperlink>
      <w:r w:rsidR="004C1862" w:rsidRPr="00253571">
        <w:rPr>
          <w:sz w:val="20"/>
          <w:szCs w:val="20"/>
        </w:rPr>
        <w:t xml:space="preserve"> (IOAC upload to JFrog</w:t>
      </w:r>
      <w:r w:rsidR="004C1862" w:rsidRPr="00253571">
        <w:rPr>
          <w:rStyle w:val="Hyperlink"/>
          <w:sz w:val="20"/>
          <w:szCs w:val="20"/>
        </w:rPr>
        <w:t>)</w:t>
      </w:r>
    </w:p>
    <w:p w:rsidR="004C1862" w:rsidRPr="00E14FD3" w:rsidRDefault="004C1862" w:rsidP="004C1862">
      <w:pPr>
        <w:spacing w:after="0" w:line="240" w:lineRule="auto"/>
        <w:rPr>
          <w:rFonts w:cstheme="minorHAnsi"/>
          <w:sz w:val="20"/>
          <w:szCs w:val="20"/>
        </w:rPr>
      </w:pPr>
      <w:r w:rsidRPr="00E14FD3">
        <w:rPr>
          <w:rFonts w:cstheme="minorHAnsi"/>
          <w:color w:val="343D47"/>
          <w:sz w:val="20"/>
          <w:szCs w:val="20"/>
          <w:shd w:val="clear" w:color="auto" w:fill="FFFFFF"/>
        </w:rPr>
        <w:t>Submitted ARMS request:</w:t>
      </w:r>
      <w:hyperlink r:id="rId197" w:history="1">
        <w:r w:rsidRPr="00E14FD3">
          <w:rPr>
            <w:rStyle w:val="Hyperlink"/>
            <w:rFonts w:cstheme="minorHAnsi"/>
            <w:sz w:val="20"/>
            <w:szCs w:val="20"/>
          </w:rPr>
          <w:t>REQ0293748</w:t>
        </w:r>
      </w:hyperlink>
      <w:r w:rsidRPr="00E14FD3">
        <w:rPr>
          <w:rFonts w:cstheme="minorHAnsi"/>
          <w:sz w:val="20"/>
          <w:szCs w:val="20"/>
        </w:rPr>
        <w:t xml:space="preserve"> to get Admin rights on Jenkins.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 w:rsidRPr="00566171">
        <w:rPr>
          <w:sz w:val="20"/>
          <w:szCs w:val="20"/>
        </w:rPr>
        <w:t>Met with </w:t>
      </w:r>
      <w:r>
        <w:rPr>
          <w:sz w:val="20"/>
          <w:szCs w:val="20"/>
        </w:rPr>
        <w:t>Rajesh Bhagam to understand how we will collaborate.</w:t>
      </w:r>
    </w:p>
    <w:p w:rsidR="004C1862" w:rsidRDefault="004C1862" w:rsidP="004C1862">
      <w:pPr>
        <w:spacing w:after="0" w:line="240" w:lineRule="auto"/>
      </w:pPr>
      <w:r>
        <w:rPr>
          <w:sz w:val="20"/>
          <w:szCs w:val="20"/>
        </w:rPr>
        <w:t xml:space="preserve">Submitted DSOE request for Enterprise Tools team to create Jenkins pipeline </w:t>
      </w:r>
      <w:hyperlink r:id="rId198" w:history="1">
        <w:r>
          <w:rPr>
            <w:rStyle w:val="Hyperlink"/>
          </w:rPr>
          <w:t>DSOE-3807</w:t>
        </w:r>
      </w:hyperlink>
      <w:r>
        <w:t xml:space="preserve"> for JFrog upload.</w:t>
      </w:r>
    </w:p>
    <w:p w:rsidR="004C1862" w:rsidRPr="002F7618" w:rsidRDefault="004C1862" w:rsidP="004C186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z w:val="20"/>
          <w:szCs w:val="20"/>
        </w:rPr>
      </w:pPr>
      <w:r w:rsidRPr="002F7618">
        <w:rPr>
          <w:rFonts w:asciiTheme="minorHAnsi" w:hAnsiTheme="minorHAnsi" w:cstheme="minorHAnsi"/>
          <w:color w:val="172B4D"/>
          <w:sz w:val="20"/>
          <w:szCs w:val="20"/>
        </w:rPr>
        <w:t xml:space="preserve">Business reason: IOAC team needs to automate the upload of binary files to JFrog artifactory </w:t>
      </w:r>
    </w:p>
    <w:p w:rsidR="004C1862" w:rsidRDefault="004C1862" w:rsidP="00E820A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z w:val="20"/>
          <w:szCs w:val="20"/>
        </w:rPr>
      </w:pPr>
      <w:r w:rsidRPr="002F7618">
        <w:rPr>
          <w:rFonts w:asciiTheme="minorHAnsi" w:hAnsiTheme="minorHAnsi" w:cstheme="minorHAnsi"/>
          <w:color w:val="172B4D"/>
          <w:sz w:val="20"/>
          <w:szCs w:val="20"/>
        </w:rPr>
        <w:t>IOAC will develop playbook to call Jenkins pipeline from Ansible Tower.</w:t>
      </w:r>
    </w:p>
    <w:p w:rsidR="004C1862" w:rsidRPr="002F7618" w:rsidRDefault="004C1862" w:rsidP="00E820A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z w:val="20"/>
          <w:szCs w:val="20"/>
        </w:rPr>
      </w:pPr>
      <w:r w:rsidRPr="002F7618">
        <w:rPr>
          <w:rFonts w:asciiTheme="minorHAnsi" w:hAnsiTheme="minorHAnsi" w:cstheme="minorHAnsi"/>
          <w:color w:val="172B4D"/>
          <w:sz w:val="20"/>
          <w:szCs w:val="20"/>
        </w:rPr>
        <w:t>Playbook will pass source and destination paths to Jenkins.</w:t>
      </w:r>
    </w:p>
    <w:p w:rsidR="004C1862" w:rsidRPr="002F7618" w:rsidRDefault="004C1862" w:rsidP="00E820A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IOAC artifactory repo (base destination): </w:t>
      </w:r>
      <w:hyperlink r:id="rId199" w:anchor="/artifacts/browse/tree/General/IOAC" w:tooltip="Follow link" w:history="1">
        <w:r w:rsidRPr="002F7618">
          <w:rPr>
            <w:rStyle w:val="Hyperlink"/>
            <w:rFonts w:cstheme="minorHAnsi"/>
            <w:b/>
            <w:bCs/>
            <w:color w:val="A10E27"/>
            <w:sz w:val="20"/>
            <w:szCs w:val="20"/>
          </w:rPr>
          <w:t>https://jfrog.tjx.com/artifactory/webapp/#/artifacts/browse/tree/General/IOAC</w:t>
        </w:r>
      </w:hyperlink>
    </w:p>
    <w:p w:rsidR="004C1862" w:rsidRPr="002F7618" w:rsidRDefault="004C1862" w:rsidP="00E820A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IOAC team will stage files on NFS mount point:  </w:t>
      </w:r>
      <w:r w:rsidRPr="002F7618">
        <w:rPr>
          <w:rFonts w:cstheme="minorHAnsi"/>
          <w:b/>
          <w:bCs/>
          <w:color w:val="172B4D"/>
          <w:sz w:val="20"/>
          <w:szCs w:val="20"/>
        </w:rPr>
        <w:t>/tjx/ioac-artifact-staging</w:t>
      </w:r>
    </w:p>
    <w:p w:rsidR="004C1862" w:rsidRPr="002F7618" w:rsidRDefault="004C1862" w:rsidP="00E820A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NFS mount point connects to jump servers (lnx1ijump01p.tjx.com,  lnx1ijump02p.tjx.com).</w:t>
      </w:r>
    </w:p>
    <w:p w:rsidR="004C1862" w:rsidRPr="002F7618" w:rsidRDefault="004C1862" w:rsidP="00E820A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Will use service account </w:t>
      </w:r>
      <w:r w:rsidRPr="002F7618">
        <w:rPr>
          <w:rFonts w:cstheme="minorHAnsi"/>
          <w:b/>
          <w:bCs/>
          <w:color w:val="172B4D"/>
          <w:sz w:val="20"/>
          <w:szCs w:val="20"/>
        </w:rPr>
        <w:t>tjxasvc-ansibunix</w:t>
      </w:r>
      <w:r w:rsidRPr="002F7618">
        <w:rPr>
          <w:rFonts w:cstheme="minorHAnsi"/>
          <w:color w:val="172B4D"/>
          <w:sz w:val="20"/>
          <w:szCs w:val="20"/>
        </w:rPr>
        <w:t> for Jenkins authentication. </w:t>
      </w:r>
    </w:p>
    <w:p w:rsidR="004C1862" w:rsidRPr="002F7618" w:rsidRDefault="004C1862" w:rsidP="004C1862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Theme="minorHAnsi" w:hAnsiTheme="minorHAnsi" w:cstheme="minorHAnsi"/>
          <w:color w:val="172B4D"/>
          <w:sz w:val="20"/>
          <w:szCs w:val="20"/>
        </w:rPr>
      </w:pPr>
      <w:r>
        <w:rPr>
          <w:rFonts w:asciiTheme="minorHAnsi" w:hAnsiTheme="minorHAnsi" w:cstheme="minorHAnsi"/>
          <w:color w:val="172B4D"/>
          <w:sz w:val="20"/>
          <w:szCs w:val="20"/>
        </w:rPr>
        <w:t> </w:t>
      </w:r>
      <w:r w:rsidRPr="002F7618">
        <w:rPr>
          <w:rFonts w:asciiTheme="minorHAnsi" w:hAnsiTheme="minorHAnsi" w:cstheme="minorHAnsi"/>
          <w:color w:val="172B4D"/>
          <w:sz w:val="20"/>
          <w:szCs w:val="20"/>
        </w:rPr>
        <w:t> </w:t>
      </w:r>
      <w:r w:rsidRPr="002F7618">
        <w:rPr>
          <w:rFonts w:asciiTheme="minorHAnsi" w:hAnsiTheme="minorHAnsi" w:cstheme="minorHAnsi"/>
          <w:b/>
          <w:bCs/>
          <w:color w:val="172B4D"/>
          <w:sz w:val="20"/>
          <w:szCs w:val="20"/>
        </w:rPr>
        <w:t>Open Questions</w:t>
      </w:r>
    </w:p>
    <w:p w:rsidR="004C1862" w:rsidRPr="002F7618" w:rsidRDefault="004C1862" w:rsidP="00E820A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080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Can Jenkins upload the files directly from NFS mount point (</w:t>
      </w:r>
      <w:r w:rsidRPr="002F7618">
        <w:rPr>
          <w:rFonts w:cstheme="minorHAnsi"/>
          <w:b/>
          <w:bCs/>
          <w:color w:val="172B4D"/>
          <w:sz w:val="20"/>
          <w:szCs w:val="20"/>
        </w:rPr>
        <w:t>/tjx/ioac-artifact-staging</w:t>
      </w:r>
      <w:r w:rsidRPr="002F7618">
        <w:rPr>
          <w:rFonts w:cstheme="minorHAnsi"/>
          <w:color w:val="172B4D"/>
          <w:sz w:val="20"/>
          <w:szCs w:val="20"/>
        </w:rPr>
        <w:t>)?  Would remove need to scp files from jump servers. Could be an issue for LARGE files.</w:t>
      </w:r>
    </w:p>
    <w:p w:rsidR="004C1862" w:rsidRPr="002F7618" w:rsidRDefault="004C1862" w:rsidP="00E820A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080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Does Ansible playbook need to pass Jenkins job token?</w:t>
      </w:r>
    </w:p>
    <w:p w:rsidR="004C1862" w:rsidRPr="002F7618" w:rsidRDefault="004C1862" w:rsidP="00E820A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080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What kind of scan?  Sonarqube?</w:t>
      </w:r>
    </w:p>
    <w:p w:rsidR="004C1862" w:rsidRPr="002F7618" w:rsidRDefault="004C1862" w:rsidP="00E820A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080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Are all files scanned?  Does it make sense to scan all file types? </w:t>
      </w:r>
    </w:p>
    <w:p w:rsidR="004C1862" w:rsidRPr="002F7618" w:rsidRDefault="004C1862" w:rsidP="00E820A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080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Option to skip scan or scan only files of types:  xxx, yyy, zzz?</w:t>
      </w:r>
    </w:p>
    <w:p w:rsidR="004C1862" w:rsidRPr="002F7618" w:rsidRDefault="004C1862" w:rsidP="00E820A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080"/>
        <w:rPr>
          <w:rFonts w:cstheme="minorHAnsi"/>
          <w:color w:val="172B4D"/>
          <w:sz w:val="20"/>
          <w:szCs w:val="20"/>
        </w:rPr>
      </w:pPr>
      <w:r w:rsidRPr="002F7618">
        <w:rPr>
          <w:rFonts w:cstheme="minorHAnsi"/>
          <w:color w:val="172B4D"/>
          <w:sz w:val="20"/>
          <w:szCs w:val="20"/>
        </w:rPr>
        <w:t>Use JFrog file versioning?</w:t>
      </w:r>
    </w:p>
    <w:p w:rsidR="004C1862" w:rsidRDefault="004C1862" w:rsidP="004C1862">
      <w:pPr>
        <w:spacing w:after="0" w:line="240" w:lineRule="auto"/>
        <w:rPr>
          <w:color w:val="0000FF"/>
          <w:sz w:val="20"/>
          <w:szCs w:val="20"/>
          <w:u w:val="single"/>
        </w:rPr>
      </w:pPr>
    </w:p>
    <w:p w:rsidR="004C1862" w:rsidRDefault="004C1862" w:rsidP="004C1862">
      <w:pPr>
        <w:spacing w:after="0" w:line="240" w:lineRule="auto"/>
      </w:pP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t xml:space="preserve">Monday </w:t>
      </w:r>
      <w:r>
        <w:rPr>
          <w:b/>
          <w:color w:val="00B0F0"/>
        </w:rPr>
        <w:t>Jan 27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 w:rsidRPr="000A76E4">
        <w:rPr>
          <w:sz w:val="20"/>
          <w:szCs w:val="20"/>
        </w:rPr>
        <w:t>Moved into I&amp;o cubicle</w:t>
      </w:r>
      <w:r>
        <w:rPr>
          <w:sz w:val="20"/>
          <w:szCs w:val="20"/>
        </w:rPr>
        <w:t xml:space="preserve">  </w:t>
      </w:r>
      <w:r w:rsidRPr="00A60380">
        <w:rPr>
          <w:sz w:val="20"/>
          <w:szCs w:val="20"/>
        </w:rPr>
        <w:sym w:font="Wingdings" w:char="F04A"/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Need:  </w:t>
      </w:r>
    </w:p>
    <w:p w:rsidR="004C1862" w:rsidRPr="000A76E4" w:rsidRDefault="004C1862" w:rsidP="004C1862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0A76E4">
        <w:rPr>
          <w:b/>
          <w:sz w:val="20"/>
          <w:szCs w:val="20"/>
        </w:rPr>
        <w:t>User story</w:t>
      </w:r>
      <w:r w:rsidRPr="000A76E4">
        <w:rPr>
          <w:sz w:val="20"/>
          <w:szCs w:val="20"/>
        </w:rPr>
        <w:t xml:space="preserve"> for installing artifact cli on jump servers. (Priya)</w:t>
      </w:r>
    </w:p>
    <w:p w:rsidR="004C1862" w:rsidRDefault="004C1862" w:rsidP="004C1862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0A76E4">
        <w:rPr>
          <w:sz w:val="20"/>
          <w:szCs w:val="20"/>
        </w:rPr>
        <w:t>Dev access to Jira project (Al)</w:t>
      </w:r>
    </w:p>
    <w:p w:rsidR="004C1862" w:rsidRPr="000A76E4" w:rsidRDefault="004C1862" w:rsidP="004C1862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Understand relationship between Ansible </w:t>
      </w:r>
      <w:r w:rsidRPr="00403B85">
        <w:rPr>
          <w:b/>
          <w:sz w:val="20"/>
          <w:szCs w:val="20"/>
        </w:rPr>
        <w:t>snow_record</w:t>
      </w:r>
      <w:r>
        <w:rPr>
          <w:sz w:val="20"/>
          <w:szCs w:val="20"/>
        </w:rPr>
        <w:t xml:space="preserve"> module and </w:t>
      </w:r>
      <w:r w:rsidRPr="00403B85">
        <w:rPr>
          <w:b/>
          <w:sz w:val="20"/>
          <w:szCs w:val="20"/>
        </w:rPr>
        <w:t>create_incident</w:t>
      </w:r>
      <w:r>
        <w:rPr>
          <w:sz w:val="20"/>
          <w:szCs w:val="20"/>
        </w:rPr>
        <w:t xml:space="preserve"> api.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Pr="00C01A01" w:rsidRDefault="004C1862" w:rsidP="004C1862">
      <w:pPr>
        <w:spacing w:after="0" w:line="240" w:lineRule="auto"/>
        <w:rPr>
          <w:b/>
          <w:sz w:val="20"/>
          <w:szCs w:val="20"/>
          <w:u w:val="single"/>
        </w:rPr>
      </w:pPr>
      <w:r w:rsidRPr="00C01A01">
        <w:rPr>
          <w:b/>
          <w:sz w:val="20"/>
          <w:szCs w:val="20"/>
          <w:u w:val="single"/>
        </w:rPr>
        <w:t>To do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Confirm with Humayun</w:t>
      </w:r>
    </w:p>
    <w:p w:rsidR="004C1862" w:rsidRPr="00C01A01" w:rsidRDefault="004C1862" w:rsidP="00E820AC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C01A01">
        <w:rPr>
          <w:sz w:val="20"/>
          <w:szCs w:val="20"/>
        </w:rPr>
        <w:t xml:space="preserve">Source of </w:t>
      </w:r>
      <w:r w:rsidRPr="00C01A01">
        <w:rPr>
          <w:b/>
          <w:sz w:val="20"/>
          <w:szCs w:val="20"/>
        </w:rPr>
        <w:t>JFrog cli</w:t>
      </w:r>
      <w:r w:rsidRPr="00C01A01">
        <w:rPr>
          <w:sz w:val="20"/>
          <w:szCs w:val="20"/>
        </w:rPr>
        <w:t xml:space="preserve"> is </w:t>
      </w:r>
      <w:hyperlink r:id="rId200" w:history="1">
        <w:r w:rsidRPr="00C01A01">
          <w:rPr>
            <w:rStyle w:val="Hyperlink"/>
            <w:sz w:val="20"/>
            <w:szCs w:val="20"/>
          </w:rPr>
          <w:t>https://jfrog.com/getcli/</w:t>
        </w:r>
      </w:hyperlink>
    </w:p>
    <w:p w:rsidR="004C1862" w:rsidRDefault="004C1862" w:rsidP="00E820AC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C01A01">
        <w:rPr>
          <w:sz w:val="20"/>
          <w:szCs w:val="20"/>
        </w:rPr>
        <w:t>Install instructions:</w:t>
      </w:r>
      <w:r>
        <w:rPr>
          <w:sz w:val="20"/>
          <w:szCs w:val="20"/>
        </w:rPr>
        <w:t xml:space="preserve"> </w:t>
      </w:r>
      <w:hyperlink r:id="rId201" w:history="1">
        <w:r w:rsidRPr="0026772A">
          <w:rPr>
            <w:rStyle w:val="Hyperlink"/>
            <w:sz w:val="20"/>
            <w:szCs w:val="20"/>
          </w:rPr>
          <w:t>https://github.com/jfrog/jfrog-cli</w:t>
        </w:r>
      </w:hyperlink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Submited tickets for Unix &amp; Windows teams to install JFrog CLI: </w:t>
      </w:r>
    </w:p>
    <w:p w:rsidR="004C1862" w:rsidRDefault="00A2541E" w:rsidP="00E820AC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hyperlink r:id="rId202" w:history="1">
        <w:r w:rsidR="004C1862">
          <w:rPr>
            <w:rStyle w:val="Hyperlink"/>
            <w:rFonts w:eastAsia="Times New Roman"/>
          </w:rPr>
          <w:t>INF0023204</w:t>
        </w:r>
      </w:hyperlink>
      <w:r w:rsidR="004C186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4C1862" w:rsidRPr="00C01A01">
        <w:rPr>
          <w:rFonts w:ascii="Segoe UI" w:hAnsi="Segoe UI" w:cs="Segoe UI"/>
          <w:color w:val="000000"/>
          <w:sz w:val="20"/>
          <w:szCs w:val="20"/>
        </w:rPr>
        <w:t>(linux)</w:t>
      </w:r>
    </w:p>
    <w:p w:rsidR="004C1862" w:rsidRDefault="00A2541E" w:rsidP="00E820AC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hyperlink r:id="rId203" w:history="1">
        <w:r w:rsidR="004C1862" w:rsidRPr="003546CD">
          <w:rPr>
            <w:rStyle w:val="Hyperlink"/>
            <w:rFonts w:eastAsia="Times New Roman"/>
          </w:rPr>
          <w:t>INF0023205</w:t>
        </w:r>
      </w:hyperlink>
      <w:r w:rsidR="004C1862" w:rsidRPr="003546CD">
        <w:rPr>
          <w:rFonts w:eastAsia="Times New Roman"/>
        </w:rPr>
        <w:t xml:space="preserve"> </w:t>
      </w:r>
      <w:r w:rsidR="004C1862" w:rsidRPr="003546CD">
        <w:rPr>
          <w:rFonts w:ascii="Segoe UI" w:hAnsi="Segoe UI" w:cs="Segoe UI"/>
          <w:color w:val="000000"/>
          <w:sz w:val="20"/>
          <w:szCs w:val="20"/>
        </w:rPr>
        <w:t>(windows)</w:t>
      </w:r>
      <w:r w:rsidR="004C1862">
        <w:rPr>
          <w:rFonts w:ascii="Segoe UI" w:hAnsi="Segoe UI" w:cs="Segoe UI"/>
          <w:color w:val="000000"/>
          <w:sz w:val="20"/>
          <w:szCs w:val="20"/>
        </w:rPr>
        <w:t xml:space="preserve">  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NOTE:  This may be moot if we go with a different artifactory upload approach such as Jenkins job.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Pr="00BE47FE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Cloned latest bitbucket repo: </w:t>
      </w:r>
      <w:hyperlink r:id="rId204" w:history="1">
        <w:r>
          <w:rPr>
            <w:rStyle w:val="Hyperlink"/>
          </w:rPr>
          <w:t>ioac-automation-feature-INOP-242-service-now</w:t>
        </w:r>
      </w:hyperlink>
      <w:r>
        <w:t xml:space="preserve">  </w:t>
      </w:r>
      <w:r w:rsidRPr="00BE47FE">
        <w:rPr>
          <w:sz w:val="20"/>
          <w:szCs w:val="20"/>
        </w:rPr>
        <w:t>Contains Sindu’s updates.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Reviewed Sindhu’s updates to </w:t>
      </w:r>
      <w:r w:rsidRPr="00BE47FE">
        <w:rPr>
          <w:b/>
          <w:sz w:val="20"/>
          <w:szCs w:val="20"/>
        </w:rPr>
        <w:t>ioac-automation-feature-INOP-242-service-now</w:t>
      </w:r>
      <w:r>
        <w:rPr>
          <w:sz w:val="20"/>
          <w:szCs w:val="20"/>
        </w:rPr>
        <w:t>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 w:rsidRPr="00BE47FE">
        <w:rPr>
          <w:sz w:val="20"/>
          <w:szCs w:val="20"/>
        </w:rPr>
        <w:t>C:\Users\jam01370\gitrepos\ioac-automation\snow\roles</w:t>
      </w:r>
      <w:r>
        <w:rPr>
          <w:sz w:val="20"/>
          <w:szCs w:val="20"/>
        </w:rPr>
        <w:t>\</w:t>
      </w:r>
      <w:r w:rsidRPr="00BE47FE">
        <w:rPr>
          <w:sz w:val="20"/>
          <w:szCs w:val="20"/>
        </w:rPr>
        <w:t>createincident\</w:t>
      </w:r>
    </w:p>
    <w:p w:rsidR="004C1862" w:rsidRPr="00BE47FE" w:rsidRDefault="004C1862" w:rsidP="00E820AC">
      <w:pPr>
        <w:pStyle w:val="ListParagraph"/>
        <w:numPr>
          <w:ilvl w:val="0"/>
          <w:numId w:val="14"/>
        </w:numPr>
        <w:spacing w:after="0" w:line="240" w:lineRule="auto"/>
        <w:rPr>
          <w:color w:val="0070C0"/>
          <w:sz w:val="20"/>
          <w:szCs w:val="20"/>
        </w:rPr>
      </w:pPr>
      <w:r w:rsidRPr="00BE47FE">
        <w:rPr>
          <w:color w:val="0070C0"/>
          <w:sz w:val="20"/>
          <w:szCs w:val="20"/>
        </w:rPr>
        <w:t>defaults\main.yml</w:t>
      </w:r>
    </w:p>
    <w:p w:rsidR="004C1862" w:rsidRPr="00BE47FE" w:rsidRDefault="004C1862" w:rsidP="00E820AC">
      <w:pPr>
        <w:pStyle w:val="ListParagraph"/>
        <w:numPr>
          <w:ilvl w:val="0"/>
          <w:numId w:val="14"/>
        </w:numPr>
        <w:spacing w:after="0" w:line="240" w:lineRule="auto"/>
        <w:rPr>
          <w:color w:val="0070C0"/>
          <w:sz w:val="20"/>
          <w:szCs w:val="20"/>
        </w:rPr>
      </w:pPr>
      <w:r w:rsidRPr="00BE47FE">
        <w:rPr>
          <w:color w:val="0070C0"/>
          <w:sz w:val="20"/>
          <w:szCs w:val="20"/>
        </w:rPr>
        <w:t>tasks\main.yml</w:t>
      </w:r>
    </w:p>
    <w:p w:rsidR="004C1862" w:rsidRPr="00BE47FE" w:rsidRDefault="004C1862" w:rsidP="00E820AC">
      <w:pPr>
        <w:pStyle w:val="ListParagraph"/>
        <w:numPr>
          <w:ilvl w:val="0"/>
          <w:numId w:val="14"/>
        </w:numPr>
        <w:spacing w:after="0" w:line="240" w:lineRule="auto"/>
        <w:rPr>
          <w:color w:val="0070C0"/>
          <w:sz w:val="20"/>
          <w:szCs w:val="20"/>
        </w:rPr>
      </w:pPr>
      <w:r w:rsidRPr="00BE47FE">
        <w:rPr>
          <w:color w:val="0070C0"/>
          <w:sz w:val="20"/>
          <w:szCs w:val="20"/>
        </w:rPr>
        <w:t>vars\incident_request_vars.yml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 with Sindhu to understand: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Playbook logic &amp; values to create incidents. </w:t>
      </w:r>
    </w:p>
    <w:p w:rsidR="004C1862" w:rsidRDefault="004C1862" w:rsidP="004C186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believe her </w:t>
      </w:r>
      <w:r w:rsidRPr="00CF5956">
        <w:rPr>
          <w:rFonts w:ascii="Consolas" w:eastAsia="Times New Roman" w:hAnsi="Consolas" w:cs="Times New Roman"/>
          <w:color w:val="569CD6"/>
          <w:sz w:val="21"/>
          <w:szCs w:val="21"/>
        </w:rPr>
        <w:t>correlatin_id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sz w:val="20"/>
          <w:szCs w:val="20"/>
        </w:rPr>
        <w:t xml:space="preserve">type-o will cause an error. 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FYI:  ServiceNow engineer </w:t>
      </w:r>
      <w:r w:rsidRPr="00041380">
        <w:rPr>
          <w:sz w:val="20"/>
          <w:szCs w:val="20"/>
        </w:rPr>
        <w:t xml:space="preserve">Ramanadha Reddy </w:t>
      </w:r>
      <w:hyperlink r:id="rId205" w:history="1">
        <w:r w:rsidRPr="00BF6A16">
          <w:rPr>
            <w:rStyle w:val="Hyperlink"/>
            <w:sz w:val="20"/>
            <w:szCs w:val="20"/>
          </w:rPr>
          <w:t>ramanadha_reddy@tjx.com</w:t>
        </w:r>
      </w:hyperlink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Met with Humayun and Jeen re: </w:t>
      </w:r>
      <w:hyperlink r:id="rId206" w:history="1">
        <w:r w:rsidRPr="004D1381">
          <w:rPr>
            <w:rStyle w:val="Hyperlink"/>
            <w:sz w:val="20"/>
            <w:szCs w:val="20"/>
          </w:rPr>
          <w:t>IAOTEAM-1230 - Upload artifacts to JFrog</w:t>
        </w:r>
      </w:hyperlink>
    </w:p>
    <w:p w:rsidR="004C1862" w:rsidRPr="00D811EA" w:rsidRDefault="004C1862" w:rsidP="004C1862">
      <w:pPr>
        <w:spacing w:after="0" w:line="240" w:lineRule="auto"/>
        <w:rPr>
          <w:b/>
          <w:sz w:val="20"/>
          <w:szCs w:val="20"/>
        </w:rPr>
      </w:pPr>
      <w:r w:rsidRPr="00D811EA">
        <w:rPr>
          <w:b/>
          <w:sz w:val="20"/>
          <w:szCs w:val="20"/>
        </w:rPr>
        <w:t>Meeting with Humayun and Jeen re: JFrog upload design:</w:t>
      </w:r>
    </w:p>
    <w:p w:rsidR="004C1862" w:rsidRDefault="004C1862" w:rsidP="00E820A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4D1381">
        <w:rPr>
          <w:sz w:val="20"/>
          <w:szCs w:val="20"/>
        </w:rPr>
        <w:t>Security constraints are higher now than when plan was discussed.</w:t>
      </w:r>
      <w:r>
        <w:rPr>
          <w:sz w:val="20"/>
          <w:szCs w:val="20"/>
        </w:rPr>
        <w:t xml:space="preserve">  </w:t>
      </w:r>
    </w:p>
    <w:p w:rsidR="004C1862" w:rsidRDefault="004C1862" w:rsidP="00E820A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 will need id/password/token.  This could be problematic.</w:t>
      </w:r>
    </w:p>
    <w:p w:rsidR="004C1862" w:rsidRPr="004D1381" w:rsidRDefault="004C1862" w:rsidP="00E820A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4D1381">
        <w:rPr>
          <w:sz w:val="20"/>
          <w:szCs w:val="20"/>
        </w:rPr>
        <w:t>Suggests Jenkins job instead of JFrog CLI on jump servers.</w:t>
      </w:r>
    </w:p>
    <w:p w:rsidR="004C1862" w:rsidRPr="004D1381" w:rsidRDefault="004C1862" w:rsidP="00E820A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They asked</w:t>
      </w:r>
      <w:r w:rsidRPr="004D1381">
        <w:rPr>
          <w:sz w:val="20"/>
          <w:szCs w:val="20"/>
        </w:rPr>
        <w:t>:  What type &amp; nature of files that we would be uploading?   If they are related to an App being built, the solution should be a Jenkins job to pull, scan and upload the files.</w:t>
      </w:r>
    </w:p>
    <w:p w:rsidR="004C1862" w:rsidRPr="004D1381" w:rsidRDefault="004C1862" w:rsidP="00E820A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4D1381">
        <w:rPr>
          <w:sz w:val="20"/>
          <w:szCs w:val="20"/>
        </w:rPr>
        <w:t>What are the use cases?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Reported my concerns to Priya re: JFrog upload discussion with Humayun and Jeen.  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Pr="000A76E4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</w:pP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t xml:space="preserve">Tuesday </w:t>
      </w:r>
      <w:r>
        <w:rPr>
          <w:b/>
          <w:color w:val="00B0F0"/>
        </w:rPr>
        <w:t>Jan 28</w:t>
      </w:r>
    </w:p>
    <w:p w:rsidR="004C1862" w:rsidRDefault="004C1862" w:rsidP="004C1862">
      <w:pPr>
        <w:spacing w:after="0" w:line="240" w:lineRule="auto"/>
      </w:pPr>
    </w:p>
    <w:p w:rsidR="004C1862" w:rsidRPr="009C0832" w:rsidRDefault="004C1862" w:rsidP="004C1862">
      <w:pPr>
        <w:spacing w:after="0" w:line="240" w:lineRule="auto"/>
        <w:rPr>
          <w:sz w:val="20"/>
          <w:szCs w:val="20"/>
        </w:rPr>
      </w:pPr>
      <w:r w:rsidRPr="009C0832">
        <w:rPr>
          <w:sz w:val="20"/>
          <w:szCs w:val="20"/>
        </w:rPr>
        <w:t>Dr Michenson appointment</w:t>
      </w:r>
    </w:p>
    <w:p w:rsidR="004C1862" w:rsidRDefault="004C1862" w:rsidP="004C1862">
      <w:pPr>
        <w:spacing w:after="0" w:line="240" w:lineRule="auto"/>
      </w:pPr>
    </w:p>
    <w:p w:rsidR="004C1862" w:rsidRPr="009C0832" w:rsidRDefault="004C1862" w:rsidP="004C1862">
      <w:pPr>
        <w:spacing w:after="0" w:line="240" w:lineRule="auto"/>
        <w:rPr>
          <w:sz w:val="20"/>
          <w:szCs w:val="20"/>
        </w:rPr>
      </w:pPr>
      <w:r w:rsidRPr="009C0832">
        <w:rPr>
          <w:sz w:val="20"/>
          <w:szCs w:val="20"/>
        </w:rPr>
        <w:t>Email to Priya asking her thoughts on JFrog upload approach.</w:t>
      </w:r>
    </w:p>
    <w:p w:rsidR="004C1862" w:rsidRDefault="004C1862" w:rsidP="004C1862">
      <w:pPr>
        <w:spacing w:after="0" w:line="240" w:lineRule="auto"/>
      </w:pPr>
    </w:p>
    <w:p w:rsidR="004C1862" w:rsidRDefault="004C1862" w:rsidP="004C1862">
      <w:pPr>
        <w:autoSpaceDE w:val="0"/>
        <w:autoSpaceDN w:val="0"/>
        <w:spacing w:after="0" w:line="240" w:lineRule="auto"/>
      </w:pPr>
      <w:r w:rsidRPr="009C0832">
        <w:rPr>
          <w:sz w:val="20"/>
          <w:szCs w:val="20"/>
        </w:rPr>
        <w:t xml:space="preserve">Email to Dibya Biswas re: incident </w:t>
      </w:r>
      <w:hyperlink r:id="rId207" w:history="1">
        <w:r w:rsidRPr="009C0832">
          <w:rPr>
            <w:rStyle w:val="Hyperlink"/>
            <w:rFonts w:eastAsia="Times New Roman"/>
          </w:rPr>
          <w:t>INF0023204</w:t>
        </w:r>
      </w:hyperlink>
      <w:r w:rsidRPr="009C0832">
        <w:rPr>
          <w:rFonts w:ascii="Segoe UI" w:hAnsi="Segoe UI" w:cs="Segoe UI"/>
          <w:color w:val="000000"/>
          <w:sz w:val="20"/>
          <w:szCs w:val="20"/>
        </w:rPr>
        <w:t xml:space="preserve"> (linux)</w:t>
      </w:r>
    </w:p>
    <w:p w:rsidR="004C1862" w:rsidRPr="009C0832" w:rsidRDefault="004C1862" w:rsidP="004C1862">
      <w:pPr>
        <w:spacing w:line="240" w:lineRule="auto"/>
        <w:ind w:firstLine="720"/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Dibya, </w:t>
      </w:r>
      <w:r w:rsidRPr="009C0832">
        <w:rPr>
          <w:color w:val="1F497D"/>
          <w:sz w:val="20"/>
          <w:szCs w:val="20"/>
        </w:rPr>
        <w:t xml:space="preserve">Please see the business reasons on Confluence page:   </w:t>
      </w:r>
      <w:hyperlink r:id="rId208" w:history="1">
        <w:r w:rsidRPr="009C0832">
          <w:rPr>
            <w:rStyle w:val="Hyperlink"/>
            <w:sz w:val="20"/>
            <w:szCs w:val="20"/>
          </w:rPr>
          <w:t>IOAC Artifact Upload Process Standardization</w:t>
        </w:r>
      </w:hyperlink>
    </w:p>
    <w:p w:rsidR="004C1862" w:rsidRPr="006E7A72" w:rsidRDefault="004C1862" w:rsidP="004C1862">
      <w:pPr>
        <w:spacing w:after="0" w:line="240" w:lineRule="auto"/>
        <w:rPr>
          <w:sz w:val="20"/>
          <w:szCs w:val="20"/>
        </w:rPr>
      </w:pPr>
      <w:r w:rsidRPr="006E7A72">
        <w:rPr>
          <w:sz w:val="20"/>
          <w:szCs w:val="20"/>
        </w:rPr>
        <w:t xml:space="preserve">Email to </w:t>
      </w:r>
      <w:r w:rsidRPr="00BE2376">
        <w:rPr>
          <w:b/>
          <w:sz w:val="20"/>
          <w:szCs w:val="20"/>
        </w:rPr>
        <w:t>ML-IOAC-Core</w:t>
      </w:r>
      <w:r w:rsidRPr="006E7A72">
        <w:rPr>
          <w:sz w:val="20"/>
          <w:szCs w:val="20"/>
        </w:rPr>
        <w:t xml:space="preserve"> asking for guidance</w:t>
      </w:r>
      <w:r>
        <w:rPr>
          <w:sz w:val="20"/>
          <w:szCs w:val="20"/>
        </w:rPr>
        <w:t xml:space="preserve"> on JFrog upload design issue.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Met with Priya to discuss </w:t>
      </w:r>
      <w:r w:rsidRPr="009C0832">
        <w:rPr>
          <w:sz w:val="20"/>
          <w:szCs w:val="20"/>
        </w:rPr>
        <w:t xml:space="preserve">JFrog upload </w:t>
      </w:r>
      <w:r>
        <w:rPr>
          <w:sz w:val="20"/>
          <w:szCs w:val="20"/>
        </w:rPr>
        <w:t>plan.  She will email Humayun to propose they design a solution that meets our Artifactory Upload needs.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Cancelled tickets to install JFrog CLI: </w:t>
      </w:r>
    </w:p>
    <w:p w:rsidR="004C1862" w:rsidRDefault="00A2541E" w:rsidP="00E820AC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hyperlink r:id="rId209" w:history="1">
        <w:r w:rsidR="004C1862">
          <w:rPr>
            <w:rStyle w:val="Hyperlink"/>
            <w:rFonts w:eastAsia="Times New Roman"/>
          </w:rPr>
          <w:t>INF0023204</w:t>
        </w:r>
      </w:hyperlink>
      <w:r w:rsidR="004C186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4C1862" w:rsidRPr="00C01A01">
        <w:rPr>
          <w:rFonts w:ascii="Segoe UI" w:hAnsi="Segoe UI" w:cs="Segoe UI"/>
          <w:color w:val="000000"/>
          <w:sz w:val="20"/>
          <w:szCs w:val="20"/>
        </w:rPr>
        <w:t>(linux)</w:t>
      </w:r>
    </w:p>
    <w:p w:rsidR="004C1862" w:rsidRDefault="00A2541E" w:rsidP="00E820AC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</w:pPr>
      <w:hyperlink r:id="rId210" w:history="1">
        <w:r w:rsidR="004C1862" w:rsidRPr="003546CD">
          <w:rPr>
            <w:rStyle w:val="Hyperlink"/>
            <w:rFonts w:eastAsia="Times New Roman"/>
          </w:rPr>
          <w:t>INF0023205</w:t>
        </w:r>
      </w:hyperlink>
      <w:r w:rsidR="004C1862" w:rsidRPr="003546CD">
        <w:rPr>
          <w:rFonts w:eastAsia="Times New Roman"/>
        </w:rPr>
        <w:t xml:space="preserve"> </w:t>
      </w:r>
      <w:r w:rsidR="004C1862" w:rsidRPr="003546CD">
        <w:rPr>
          <w:rFonts w:ascii="Segoe UI" w:hAnsi="Segoe UI" w:cs="Segoe UI"/>
          <w:color w:val="000000"/>
          <w:sz w:val="20"/>
          <w:szCs w:val="20"/>
        </w:rPr>
        <w:t>(windows)</w:t>
      </w:r>
      <w:r w:rsidR="004C1862">
        <w:rPr>
          <w:rFonts w:ascii="Segoe UI" w:hAnsi="Segoe UI" w:cs="Segoe UI"/>
          <w:color w:val="000000"/>
          <w:sz w:val="20"/>
          <w:szCs w:val="20"/>
        </w:rPr>
        <w:t xml:space="preserve">  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Discussion with Sindhu:  She got </w:t>
      </w:r>
      <w:r w:rsidRPr="00564621">
        <w:rPr>
          <w:b/>
          <w:sz w:val="20"/>
          <w:szCs w:val="20"/>
        </w:rPr>
        <w:t>create incident</w:t>
      </w:r>
      <w:r>
        <w:rPr>
          <w:sz w:val="20"/>
          <w:szCs w:val="20"/>
        </w:rPr>
        <w:t xml:space="preserve"> automated via REST api.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Pr="00564621" w:rsidRDefault="004C1862" w:rsidP="004C1862">
      <w:pPr>
        <w:spacing w:after="0" w:line="240" w:lineRule="auto"/>
        <w:rPr>
          <w:b/>
          <w:color w:val="FF0000"/>
          <w:sz w:val="20"/>
          <w:szCs w:val="20"/>
          <w:u w:val="single"/>
        </w:rPr>
      </w:pPr>
      <w:r w:rsidRPr="00564621">
        <w:rPr>
          <w:b/>
          <w:color w:val="FF0000"/>
          <w:sz w:val="20"/>
          <w:szCs w:val="20"/>
          <w:u w:val="single"/>
        </w:rPr>
        <w:t>Issues:</w:t>
      </w:r>
    </w:p>
    <w:p w:rsidR="004C1862" w:rsidRPr="00650FBB" w:rsidRDefault="004C1862" w:rsidP="00E820AC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Can’t</w:t>
      </w:r>
      <w:r w:rsidRPr="00650FBB">
        <w:rPr>
          <w:sz w:val="20"/>
          <w:szCs w:val="20"/>
        </w:rPr>
        <w:t xml:space="preserve"> update or add comments to any IOAC Jira story.  </w:t>
      </w:r>
      <w:r w:rsidRPr="00650FBB">
        <w:rPr>
          <w:b/>
          <w:color w:val="00B050"/>
          <w:sz w:val="20"/>
          <w:szCs w:val="20"/>
        </w:rPr>
        <w:t>Solution</w:t>
      </w:r>
      <w:r w:rsidRPr="00650FBB">
        <w:rPr>
          <w:color w:val="00B050"/>
          <w:sz w:val="20"/>
          <w:szCs w:val="20"/>
        </w:rPr>
        <w:t>: Al submitted a request a week ago.  Still waiting.</w:t>
      </w:r>
    </w:p>
    <w:p w:rsidR="004C1862" w:rsidRDefault="004C1862" w:rsidP="00E820AC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650FBB">
        <w:rPr>
          <w:sz w:val="20"/>
          <w:szCs w:val="20"/>
        </w:rPr>
        <w:t xml:space="preserve">o visibility to IOAC job templates on Ansible Tower.  </w:t>
      </w:r>
      <w:r w:rsidRPr="00650FBB">
        <w:rPr>
          <w:b/>
          <w:color w:val="00B050"/>
          <w:sz w:val="20"/>
          <w:szCs w:val="20"/>
        </w:rPr>
        <w:t>Solution</w:t>
      </w:r>
      <w:r w:rsidRPr="00650FBB">
        <w:rPr>
          <w:color w:val="00B050"/>
          <w:sz w:val="20"/>
          <w:szCs w:val="20"/>
        </w:rPr>
        <w:t xml:space="preserve">: </w:t>
      </w:r>
      <w:r>
        <w:rPr>
          <w:color w:val="00B050"/>
          <w:sz w:val="20"/>
          <w:szCs w:val="20"/>
        </w:rPr>
        <w:t>S</w:t>
      </w:r>
      <w:r w:rsidRPr="00650FBB">
        <w:rPr>
          <w:color w:val="00B050"/>
          <w:sz w:val="20"/>
          <w:szCs w:val="20"/>
        </w:rPr>
        <w:t>ubmit Security ticket to add AD group to my id</w:t>
      </w:r>
      <w:r>
        <w:rPr>
          <w:color w:val="00B050"/>
          <w:sz w:val="20"/>
          <w:szCs w:val="20"/>
        </w:rPr>
        <w:t>.</w:t>
      </w:r>
    </w:p>
    <w:p w:rsidR="004C1862" w:rsidRDefault="004C1862" w:rsidP="00E820AC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Need to know how to test completed user story.  </w:t>
      </w:r>
      <w:r w:rsidRPr="00650FBB">
        <w:rPr>
          <w:b/>
          <w:color w:val="00B050"/>
          <w:sz w:val="20"/>
          <w:szCs w:val="20"/>
        </w:rPr>
        <w:t>Solution</w:t>
      </w:r>
      <w:r w:rsidRPr="00650FBB">
        <w:rPr>
          <w:color w:val="00B050"/>
          <w:sz w:val="20"/>
          <w:szCs w:val="20"/>
        </w:rPr>
        <w:t>:  See examples of previous stories.</w:t>
      </w:r>
    </w:p>
    <w:p w:rsidR="004C1862" w:rsidRDefault="004C1862" w:rsidP="004C1862">
      <w:pPr>
        <w:pStyle w:val="ListParagraph"/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lastRenderedPageBreak/>
        <w:t xml:space="preserve">Submit </w:t>
      </w:r>
      <w:r w:rsidRPr="00734BBA">
        <w:rPr>
          <w:b/>
          <w:sz w:val="20"/>
          <w:szCs w:val="20"/>
        </w:rPr>
        <w:t>INC1795421</w:t>
      </w:r>
      <w:r>
        <w:rPr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211" w:history="1">
        <w:r>
          <w:rPr>
            <w:rStyle w:val="Hyperlink"/>
          </w:rPr>
          <w:t>Membership in TJXU-IOaC-Ansible-Tower-Users group</w:t>
        </w:r>
      </w:hyperlink>
      <w:r>
        <w:t xml:space="preserve">  Attached Raj’s  approval email.</w:t>
      </w:r>
    </w:p>
    <w:p w:rsidR="004C1862" w:rsidRPr="00650FBB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Created feature branch: </w:t>
      </w:r>
      <w:hyperlink r:id="rId212" w:history="1">
        <w:r>
          <w:rPr>
            <w:rStyle w:val="Hyperlink"/>
          </w:rPr>
          <w:t>feature/Jim_INOP-242-ansible-integration-with-service-now</w:t>
        </w:r>
      </w:hyperlink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Was able to create an incident and isolate the incident #!!!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Updates to </w:t>
      </w:r>
      <w:r w:rsidRPr="00A008C4">
        <w:rPr>
          <w:b/>
          <w:sz w:val="20"/>
          <w:szCs w:val="20"/>
        </w:rPr>
        <w:t>uri</w:t>
      </w:r>
      <w:r>
        <w:rPr>
          <w:sz w:val="20"/>
          <w:szCs w:val="20"/>
        </w:rPr>
        <w:t xml:space="preserve"> module attributes:</w:t>
      </w:r>
    </w:p>
    <w:p w:rsidR="004C1862" w:rsidRPr="00A008C4" w:rsidRDefault="004C1862" w:rsidP="00E820AC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008C4">
        <w:rPr>
          <w:sz w:val="20"/>
          <w:szCs w:val="20"/>
        </w:rPr>
        <w:t xml:space="preserve">Commented out </w:t>
      </w:r>
      <w:r w:rsidRPr="00A008C4">
        <w:rPr>
          <w:b/>
          <w:sz w:val="20"/>
          <w:szCs w:val="20"/>
        </w:rPr>
        <w:t>'Content-Type</w:t>
      </w:r>
      <w:r w:rsidRPr="00A008C4">
        <w:rPr>
          <w:sz w:val="20"/>
          <w:szCs w:val="20"/>
        </w:rPr>
        <w:t>'</w:t>
      </w:r>
    </w:p>
    <w:p w:rsidR="004C1862" w:rsidRPr="00A008C4" w:rsidRDefault="004C1862" w:rsidP="00E820AC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008C4">
        <w:rPr>
          <w:sz w:val="20"/>
          <w:szCs w:val="20"/>
        </w:rPr>
        <w:t xml:space="preserve">Renamed </w:t>
      </w:r>
      <w:r w:rsidRPr="00A008C4">
        <w:rPr>
          <w:b/>
          <w:sz w:val="20"/>
          <w:szCs w:val="20"/>
        </w:rPr>
        <w:t>'user'</w:t>
      </w:r>
      <w:r w:rsidRPr="00A008C4">
        <w:rPr>
          <w:sz w:val="20"/>
          <w:szCs w:val="20"/>
        </w:rPr>
        <w:t xml:space="preserve"> to </w:t>
      </w:r>
      <w:r w:rsidRPr="00A008C4">
        <w:rPr>
          <w:b/>
          <w:sz w:val="20"/>
          <w:szCs w:val="20"/>
        </w:rPr>
        <w:t>'url</w:t>
      </w:r>
      <w:r w:rsidRPr="00A008C4">
        <w:rPr>
          <w:sz w:val="20"/>
          <w:szCs w:val="20"/>
        </w:rPr>
        <w:t>_</w:t>
      </w:r>
      <w:r w:rsidRPr="00A008C4">
        <w:rPr>
          <w:b/>
          <w:sz w:val="20"/>
          <w:szCs w:val="20"/>
        </w:rPr>
        <w:t>username'</w:t>
      </w:r>
    </w:p>
    <w:p w:rsidR="004C1862" w:rsidRPr="00A008C4" w:rsidRDefault="004C1862" w:rsidP="00E820AC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008C4">
        <w:rPr>
          <w:sz w:val="20"/>
          <w:szCs w:val="20"/>
        </w:rPr>
        <w:t xml:space="preserve">Renamed </w:t>
      </w:r>
      <w:r w:rsidRPr="00A008C4">
        <w:rPr>
          <w:b/>
          <w:sz w:val="20"/>
          <w:szCs w:val="20"/>
        </w:rPr>
        <w:t>'password'</w:t>
      </w:r>
      <w:r w:rsidRPr="00A008C4">
        <w:rPr>
          <w:sz w:val="20"/>
          <w:szCs w:val="20"/>
        </w:rPr>
        <w:t xml:space="preserve"> to </w:t>
      </w:r>
      <w:r w:rsidRPr="00A008C4">
        <w:rPr>
          <w:b/>
          <w:sz w:val="20"/>
          <w:szCs w:val="20"/>
        </w:rPr>
        <w:t>'url</w:t>
      </w:r>
      <w:r w:rsidRPr="00A008C4">
        <w:rPr>
          <w:sz w:val="20"/>
          <w:szCs w:val="20"/>
        </w:rPr>
        <w:t>_</w:t>
      </w:r>
      <w:r w:rsidRPr="00A008C4">
        <w:rPr>
          <w:b/>
          <w:sz w:val="20"/>
          <w:szCs w:val="20"/>
        </w:rPr>
        <w:t>password'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Isolation code: </w:t>
      </w: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8C4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08C4">
        <w:rPr>
          <w:rFonts w:ascii="Consolas" w:eastAsia="Times New Roman" w:hAnsi="Consolas" w:cs="Times New Roman"/>
          <w:color w:val="CE9178"/>
          <w:sz w:val="21"/>
          <w:szCs w:val="21"/>
        </w:rPr>
        <w:t>info</w:t>
      </w: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008C4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A008C4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08C4">
        <w:rPr>
          <w:rFonts w:ascii="Consolas" w:eastAsia="Times New Roman" w:hAnsi="Consolas" w:cs="Times New Roman"/>
          <w:color w:val="CE9178"/>
          <w:sz w:val="21"/>
          <w:szCs w:val="21"/>
        </w:rPr>
        <w:t>"Output --- {{info.content}}"</w:t>
      </w: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008C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08C4">
        <w:rPr>
          <w:rFonts w:ascii="Consolas" w:eastAsia="Times New Roman" w:hAnsi="Consolas" w:cs="Times New Roman"/>
          <w:color w:val="CE9178"/>
          <w:sz w:val="21"/>
          <w:szCs w:val="21"/>
        </w:rPr>
        <w:t>Isolate incident number</w:t>
      </w: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008C4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08C4">
        <w:rPr>
          <w:rFonts w:ascii="Consolas" w:eastAsia="Times New Roman" w:hAnsi="Consolas" w:cs="Times New Roman"/>
          <w:color w:val="CE9178"/>
          <w:sz w:val="21"/>
          <w:szCs w:val="21"/>
        </w:rPr>
        <w:t>echo "{{info.content}}" | grep -Po "(?&lt;=display_value:).*?(?=,.*)"</w:t>
      </w: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008C4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08C4">
        <w:rPr>
          <w:rFonts w:ascii="Consolas" w:eastAsia="Times New Roman" w:hAnsi="Consolas" w:cs="Times New Roman"/>
          <w:color w:val="CE9178"/>
          <w:sz w:val="21"/>
          <w:szCs w:val="21"/>
        </w:rPr>
        <w:t>incident_num</w:t>
      </w: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4C1862" w:rsidRPr="00A008C4" w:rsidRDefault="004C1862" w:rsidP="004C1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008C4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A0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08C4">
        <w:rPr>
          <w:rFonts w:ascii="Consolas" w:eastAsia="Times New Roman" w:hAnsi="Consolas" w:cs="Times New Roman"/>
          <w:color w:val="CE9178"/>
          <w:sz w:val="21"/>
          <w:szCs w:val="21"/>
        </w:rPr>
        <w:t>msg="Incident number = {{incident_num.stdout}}"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Pr="006E7A7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</w:pP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t xml:space="preserve">Wednesday </w:t>
      </w:r>
      <w:r>
        <w:rPr>
          <w:b/>
          <w:color w:val="00B0F0"/>
        </w:rPr>
        <w:t xml:space="preserve"> Jan 29</w:t>
      </w:r>
    </w:p>
    <w:p w:rsidR="004C1862" w:rsidRPr="003F689A" w:rsidRDefault="004C1862" w:rsidP="004C1862">
      <w:pPr>
        <w:spacing w:after="0" w:line="240" w:lineRule="auto"/>
        <w:rPr>
          <w:sz w:val="20"/>
          <w:szCs w:val="20"/>
        </w:rPr>
      </w:pPr>
      <w:r w:rsidRPr="003F689A">
        <w:rPr>
          <w:sz w:val="20"/>
          <w:szCs w:val="20"/>
        </w:rPr>
        <w:t>Email to Sindu re My playbook results.</w:t>
      </w:r>
    </w:p>
    <w:p w:rsidR="004C1862" w:rsidRPr="003F689A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rPr>
          <w:bCs/>
          <w:color w:val="262626"/>
          <w:sz w:val="20"/>
          <w:szCs w:val="20"/>
        </w:rPr>
      </w:pPr>
      <w:r w:rsidRPr="003F689A">
        <w:rPr>
          <w:sz w:val="20"/>
          <w:szCs w:val="20"/>
        </w:rPr>
        <w:t>Met with Se</w:t>
      </w:r>
      <w:r>
        <w:rPr>
          <w:sz w:val="20"/>
          <w:szCs w:val="20"/>
        </w:rPr>
        <w:t>r</w:t>
      </w:r>
      <w:r w:rsidRPr="003F689A">
        <w:rPr>
          <w:sz w:val="20"/>
          <w:szCs w:val="20"/>
        </w:rPr>
        <w:t xml:space="preserve">vice Now engineer </w:t>
      </w:r>
      <w:r w:rsidRPr="003F689A">
        <w:rPr>
          <w:b/>
          <w:bCs/>
          <w:color w:val="00B0F0"/>
          <w:sz w:val="20"/>
          <w:szCs w:val="20"/>
        </w:rPr>
        <w:t>Ram</w:t>
      </w:r>
      <w:r w:rsidRPr="003F689A">
        <w:rPr>
          <w:b/>
          <w:bCs/>
          <w:color w:val="262626"/>
          <w:sz w:val="20"/>
          <w:szCs w:val="20"/>
        </w:rPr>
        <w:t xml:space="preserve">anadha Reddy </w:t>
      </w:r>
      <w:r w:rsidRPr="003F689A">
        <w:rPr>
          <w:bCs/>
          <w:color w:val="262626"/>
          <w:sz w:val="20"/>
          <w:szCs w:val="20"/>
        </w:rPr>
        <w:t>&amp; Sindhu</w:t>
      </w:r>
      <w:r>
        <w:rPr>
          <w:bCs/>
          <w:color w:val="262626"/>
          <w:sz w:val="20"/>
          <w:szCs w:val="20"/>
        </w:rPr>
        <w:t xml:space="preserve"> to review ServiceNow API requirements and results.</w:t>
      </w:r>
    </w:p>
    <w:p w:rsidR="004C1862" w:rsidRPr="00E75714" w:rsidRDefault="004C1862" w:rsidP="004C1862">
      <w:pPr>
        <w:spacing w:after="0" w:line="240" w:lineRule="auto"/>
        <w:rPr>
          <w:bCs/>
          <w:color w:val="262626"/>
          <w:sz w:val="20"/>
          <w:szCs w:val="20"/>
        </w:rPr>
      </w:pPr>
      <w:r w:rsidRPr="00E75714">
        <w:rPr>
          <w:bCs/>
          <w:color w:val="262626"/>
          <w:sz w:val="20"/>
          <w:szCs w:val="20"/>
        </w:rPr>
        <w:t xml:space="preserve">Emailed Priya the ServiceNow </w:t>
      </w:r>
      <w:r w:rsidRPr="00E75714">
        <w:rPr>
          <w:b/>
          <w:bCs/>
          <w:color w:val="262626"/>
          <w:sz w:val="20"/>
          <w:szCs w:val="20"/>
        </w:rPr>
        <w:t>create_incident</w:t>
      </w:r>
      <w:r w:rsidRPr="00E75714">
        <w:rPr>
          <w:bCs/>
          <w:color w:val="262626"/>
          <w:sz w:val="20"/>
          <w:szCs w:val="20"/>
        </w:rPr>
        <w:t xml:space="preserve"> api requirements stated by Ram:</w:t>
      </w:r>
    </w:p>
    <w:p w:rsidR="004C1862" w:rsidRPr="00E75714" w:rsidRDefault="004C1862" w:rsidP="00E820AC">
      <w:pPr>
        <w:pStyle w:val="ListParagraph"/>
        <w:numPr>
          <w:ilvl w:val="0"/>
          <w:numId w:val="18"/>
        </w:numPr>
        <w:spacing w:after="0" w:line="240" w:lineRule="auto"/>
        <w:rPr>
          <w:color w:val="1F497D"/>
          <w:sz w:val="20"/>
          <w:szCs w:val="20"/>
        </w:rPr>
      </w:pPr>
      <w:r w:rsidRPr="00E75714">
        <w:rPr>
          <w:color w:val="1F497D"/>
          <w:sz w:val="20"/>
          <w:szCs w:val="20"/>
        </w:rPr>
        <w:t>Users need to manage their correlation Ids.</w:t>
      </w:r>
    </w:p>
    <w:p w:rsidR="004C1862" w:rsidRPr="00E75714" w:rsidRDefault="004C1862" w:rsidP="00E820AC">
      <w:pPr>
        <w:pStyle w:val="ListParagraph"/>
        <w:numPr>
          <w:ilvl w:val="0"/>
          <w:numId w:val="18"/>
        </w:numPr>
        <w:spacing w:after="0" w:line="240" w:lineRule="auto"/>
        <w:rPr>
          <w:color w:val="1F497D"/>
          <w:sz w:val="20"/>
          <w:szCs w:val="20"/>
        </w:rPr>
      </w:pPr>
      <w:r w:rsidRPr="00E75714">
        <w:rPr>
          <w:color w:val="1F497D"/>
          <w:sz w:val="20"/>
          <w:szCs w:val="20"/>
        </w:rPr>
        <w:t>Correlation  Ids must be unique</w:t>
      </w:r>
    </w:p>
    <w:p w:rsidR="004C1862" w:rsidRPr="00E75714" w:rsidRDefault="004C1862" w:rsidP="00E820AC">
      <w:pPr>
        <w:pStyle w:val="ListParagraph"/>
        <w:numPr>
          <w:ilvl w:val="0"/>
          <w:numId w:val="18"/>
        </w:numPr>
        <w:spacing w:after="0" w:line="240" w:lineRule="auto"/>
        <w:rPr>
          <w:color w:val="1F497D"/>
          <w:sz w:val="20"/>
          <w:szCs w:val="20"/>
        </w:rPr>
      </w:pPr>
      <w:r w:rsidRPr="00E75714">
        <w:rPr>
          <w:color w:val="1F497D"/>
          <w:sz w:val="20"/>
          <w:szCs w:val="20"/>
        </w:rPr>
        <w:t xml:space="preserve">Users must remember each Correlation id in case they want to subsequently </w:t>
      </w:r>
      <w:r w:rsidRPr="00E75714">
        <w:rPr>
          <w:b/>
          <w:bCs/>
          <w:color w:val="1F497D"/>
          <w:sz w:val="20"/>
          <w:szCs w:val="20"/>
        </w:rPr>
        <w:t>update</w:t>
      </w:r>
      <w:r w:rsidRPr="00E75714">
        <w:rPr>
          <w:color w:val="1F497D"/>
          <w:sz w:val="20"/>
          <w:szCs w:val="20"/>
        </w:rPr>
        <w:t xml:space="preserve"> a specific incident.</w:t>
      </w:r>
    </w:p>
    <w:p w:rsidR="004C1862" w:rsidRPr="00E75714" w:rsidRDefault="004C1862" w:rsidP="00E820AC">
      <w:pPr>
        <w:pStyle w:val="ListParagraph"/>
        <w:numPr>
          <w:ilvl w:val="0"/>
          <w:numId w:val="18"/>
        </w:numPr>
        <w:spacing w:after="0" w:line="240" w:lineRule="auto"/>
        <w:rPr>
          <w:color w:val="1F497D"/>
          <w:sz w:val="20"/>
          <w:szCs w:val="20"/>
        </w:rPr>
      </w:pPr>
      <w:r w:rsidRPr="00E75714">
        <w:rPr>
          <w:color w:val="1F497D"/>
          <w:sz w:val="20"/>
          <w:szCs w:val="20"/>
        </w:rPr>
        <w:t>Users will need a table/spreadsheet to map correlation ids with incident #s</w:t>
      </w:r>
    </w:p>
    <w:p w:rsidR="004C1862" w:rsidRDefault="004C1862" w:rsidP="004C1862">
      <w:pPr>
        <w:rPr>
          <w:color w:val="000000"/>
          <w:sz w:val="20"/>
          <w:szCs w:val="20"/>
        </w:rPr>
      </w:pPr>
    </w:p>
    <w:p w:rsidR="004C1862" w:rsidRPr="00E75714" w:rsidRDefault="004C1862" w:rsidP="004C1862">
      <w:pPr>
        <w:spacing w:after="0" w:line="240" w:lineRule="auto"/>
        <w:rPr>
          <w:color w:val="000000"/>
          <w:sz w:val="20"/>
          <w:szCs w:val="20"/>
        </w:rPr>
      </w:pPr>
      <w:r w:rsidRPr="00E75714">
        <w:rPr>
          <w:color w:val="000000"/>
          <w:sz w:val="20"/>
          <w:szCs w:val="20"/>
        </w:rPr>
        <w:t xml:space="preserve">Developed updates to the </w:t>
      </w:r>
      <w:r w:rsidRPr="00E75714">
        <w:rPr>
          <w:b/>
          <w:color w:val="000000"/>
          <w:sz w:val="20"/>
          <w:szCs w:val="20"/>
        </w:rPr>
        <w:t>create_incident</w:t>
      </w:r>
      <w:r w:rsidRPr="00E75714">
        <w:rPr>
          <w:color w:val="000000"/>
          <w:sz w:val="20"/>
          <w:szCs w:val="20"/>
        </w:rPr>
        <w:t xml:space="preserve"> role</w:t>
      </w:r>
      <w:r>
        <w:rPr>
          <w:color w:val="000000"/>
          <w:sz w:val="20"/>
          <w:szCs w:val="20"/>
        </w:rPr>
        <w:t xml:space="preserve"> in my branch</w:t>
      </w:r>
      <w:r w:rsidRPr="00E75714">
        <w:rPr>
          <w:color w:val="000000"/>
          <w:sz w:val="20"/>
          <w:szCs w:val="20"/>
        </w:rPr>
        <w:t>:</w:t>
      </w:r>
    </w:p>
    <w:p w:rsidR="004C1862" w:rsidRPr="00E75714" w:rsidRDefault="004C1862" w:rsidP="00E820AC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  <w:sz w:val="20"/>
          <w:szCs w:val="20"/>
        </w:rPr>
      </w:pPr>
      <w:r w:rsidRPr="00E75714">
        <w:rPr>
          <w:color w:val="1F497D"/>
          <w:sz w:val="20"/>
          <w:szCs w:val="20"/>
        </w:rPr>
        <w:t>Defined new variables for api values.</w:t>
      </w:r>
    </w:p>
    <w:p w:rsidR="004C1862" w:rsidRPr="00E75714" w:rsidRDefault="004C1862" w:rsidP="00E820AC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  <w:sz w:val="20"/>
          <w:szCs w:val="20"/>
        </w:rPr>
      </w:pPr>
      <w:r w:rsidRPr="00E75714">
        <w:rPr>
          <w:color w:val="1F497D"/>
          <w:sz w:val="20"/>
          <w:szCs w:val="20"/>
        </w:rPr>
        <w:t>Logic now references the variables (instead of hard coding).</w:t>
      </w:r>
    </w:p>
    <w:p w:rsidR="004C1862" w:rsidRPr="00E75714" w:rsidRDefault="004C1862" w:rsidP="00E820AC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  <w:sz w:val="20"/>
          <w:szCs w:val="20"/>
        </w:rPr>
      </w:pPr>
      <w:r w:rsidRPr="00E75714">
        <w:rPr>
          <w:color w:val="1F497D"/>
          <w:sz w:val="20"/>
          <w:szCs w:val="20"/>
        </w:rPr>
        <w:t>Body content is now structured (better readability).  </w:t>
      </w:r>
    </w:p>
    <w:p w:rsidR="004C1862" w:rsidRPr="00E75714" w:rsidRDefault="004C1862" w:rsidP="00E820AC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  <w:sz w:val="20"/>
          <w:szCs w:val="20"/>
        </w:rPr>
      </w:pPr>
      <w:r w:rsidRPr="00E75714">
        <w:rPr>
          <w:color w:val="1F497D"/>
          <w:sz w:val="20"/>
          <w:szCs w:val="20"/>
        </w:rPr>
        <w:t>Generates unique correlation id (based on user id+datetime).</w:t>
      </w:r>
    </w:p>
    <w:p w:rsidR="004C1862" w:rsidRPr="00E75714" w:rsidRDefault="004C1862" w:rsidP="004C1862">
      <w:pPr>
        <w:spacing w:after="0" w:line="240" w:lineRule="auto"/>
        <w:rPr>
          <w:color w:val="000000"/>
          <w:sz w:val="20"/>
          <w:szCs w:val="20"/>
        </w:rPr>
      </w:pPr>
    </w:p>
    <w:p w:rsidR="004C1862" w:rsidRPr="00E75714" w:rsidRDefault="004C1862" w:rsidP="004C1862">
      <w:pPr>
        <w:rPr>
          <w:color w:val="000000"/>
          <w:sz w:val="20"/>
          <w:szCs w:val="20"/>
        </w:rPr>
      </w:pPr>
      <w:r w:rsidRPr="00E75714">
        <w:rPr>
          <w:color w:val="000000"/>
          <w:sz w:val="20"/>
          <w:szCs w:val="20"/>
        </w:rPr>
        <w:t>Pushed my updates to Bitbucket &amp; asked Sindu to review.</w:t>
      </w:r>
    </w:p>
    <w:p w:rsidR="004C1862" w:rsidRPr="00E75714" w:rsidRDefault="004C1862" w:rsidP="004C1862">
      <w:pPr>
        <w:rPr>
          <w:color w:val="000000"/>
          <w:sz w:val="20"/>
          <w:szCs w:val="20"/>
        </w:rPr>
      </w:pPr>
      <w:r w:rsidRPr="00E75714">
        <w:rPr>
          <w:color w:val="000000"/>
          <w:sz w:val="20"/>
          <w:szCs w:val="20"/>
        </w:rPr>
        <w:t>Created</w:t>
      </w:r>
      <w:r w:rsidRPr="00E75714">
        <w:rPr>
          <w:color w:val="1F497D"/>
          <w:sz w:val="20"/>
          <w:szCs w:val="20"/>
        </w:rPr>
        <w:t xml:space="preserve"> </w:t>
      </w:r>
      <w:hyperlink r:id="rId213" w:history="1">
        <w:r w:rsidRPr="00E75714">
          <w:rPr>
            <w:rStyle w:val="Hyperlink"/>
            <w:sz w:val="20"/>
            <w:szCs w:val="20"/>
          </w:rPr>
          <w:t>Test plan for IAOTEAM-689</w:t>
        </w:r>
      </w:hyperlink>
      <w:r w:rsidRPr="00E75714">
        <w:rPr>
          <w:sz w:val="20"/>
          <w:szCs w:val="20"/>
        </w:rPr>
        <w:t xml:space="preserve"> </w:t>
      </w:r>
      <w:r w:rsidRPr="00E75714">
        <w:rPr>
          <w:color w:val="2F5597"/>
          <w:sz w:val="20"/>
          <w:szCs w:val="20"/>
        </w:rPr>
        <w:t>in Confluence.</w:t>
      </w:r>
    </w:p>
    <w:p w:rsidR="004C1862" w:rsidRPr="003F689A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t xml:space="preserve">Thursday </w:t>
      </w:r>
      <w:r>
        <w:rPr>
          <w:b/>
          <w:color w:val="00B0F0"/>
        </w:rPr>
        <w:t>Jan 30</w:t>
      </w:r>
    </w:p>
    <w:p w:rsidR="004C1862" w:rsidRPr="00E75714" w:rsidRDefault="004C1862" w:rsidP="004C1862">
      <w:pPr>
        <w:spacing w:after="0" w:line="240" w:lineRule="auto"/>
        <w:rPr>
          <w:sz w:val="20"/>
          <w:szCs w:val="20"/>
        </w:rPr>
      </w:pPr>
      <w:r w:rsidRPr="00E75714">
        <w:rPr>
          <w:sz w:val="20"/>
          <w:szCs w:val="20"/>
        </w:rPr>
        <w:t>Discussion with ServiceNow engineer (Ram):</w:t>
      </w:r>
    </w:p>
    <w:p w:rsidR="004C1862" w:rsidRDefault="004C1862" w:rsidP="00E820AC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601758">
        <w:rPr>
          <w:sz w:val="20"/>
          <w:szCs w:val="20"/>
        </w:rPr>
        <w:t xml:space="preserve">Got access to dev </w:t>
      </w:r>
      <w:r w:rsidRPr="00601758">
        <w:rPr>
          <w:b/>
          <w:sz w:val="20"/>
          <w:szCs w:val="20"/>
        </w:rPr>
        <w:t>ServiceNow</w:t>
      </w:r>
      <w:r w:rsidRPr="00601758">
        <w:rPr>
          <w:sz w:val="20"/>
          <w:szCs w:val="20"/>
        </w:rPr>
        <w:t xml:space="preserve"> to inspect our auto-generated incidents.  </w:t>
      </w:r>
      <w:hyperlink r:id="rId214" w:history="1">
        <w:r w:rsidRPr="00601758">
          <w:rPr>
            <w:rStyle w:val="Hyperlink"/>
            <w:sz w:val="20"/>
            <w:szCs w:val="20"/>
          </w:rPr>
          <w:t>tjxdev service-now incidents</w:t>
        </w:r>
      </w:hyperlink>
    </w:p>
    <w:p w:rsidR="004C1862" w:rsidRDefault="004C1862" w:rsidP="00E820AC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Informed Ram of our requests for ServiceNow’s Create_incident api:</w:t>
      </w:r>
    </w:p>
    <w:p w:rsidR="004C1862" w:rsidRDefault="004C1862" w:rsidP="00E820AC">
      <w:pPr>
        <w:pStyle w:val="ListParagraph"/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API should track which incidents are created via api (vs gui).</w:t>
      </w:r>
    </w:p>
    <w:p w:rsidR="004C1862" w:rsidRDefault="004C1862" w:rsidP="00E820AC">
      <w:pPr>
        <w:pStyle w:val="ListParagraph"/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User should not have to provide correlation id.</w:t>
      </w:r>
    </w:p>
    <w:p w:rsidR="004C1862" w:rsidRDefault="004C1862" w:rsidP="00E820AC">
      <w:pPr>
        <w:pStyle w:val="ListParagraph"/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incident </w:t>
      </w:r>
      <w:r w:rsidRPr="009B6589">
        <w:rPr>
          <w:b/>
          <w:sz w:val="20"/>
          <w:szCs w:val="20"/>
        </w:rPr>
        <w:t>creation</w:t>
      </w:r>
      <w:r>
        <w:rPr>
          <w:sz w:val="20"/>
          <w:szCs w:val="20"/>
        </w:rPr>
        <w:t>, user should provide no incident # (blank).</w:t>
      </w:r>
    </w:p>
    <w:p w:rsidR="004C1862" w:rsidRPr="00601758" w:rsidRDefault="004C1862" w:rsidP="00E820AC">
      <w:pPr>
        <w:pStyle w:val="ListParagraph"/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incident </w:t>
      </w:r>
      <w:r w:rsidRPr="009B6589">
        <w:rPr>
          <w:b/>
          <w:sz w:val="20"/>
          <w:szCs w:val="20"/>
        </w:rPr>
        <w:t>update</w:t>
      </w:r>
      <w:r>
        <w:rPr>
          <w:sz w:val="20"/>
          <w:szCs w:val="20"/>
        </w:rPr>
        <w:t>, user should provide incident # to be updated.</w:t>
      </w:r>
    </w:p>
    <w:p w:rsidR="004C1862" w:rsidRPr="00601758" w:rsidRDefault="004C1862" w:rsidP="004C1862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4C1862" w:rsidRPr="00C6199A" w:rsidRDefault="004C1862" w:rsidP="004C1862">
      <w:pPr>
        <w:autoSpaceDE w:val="0"/>
        <w:autoSpaceDN w:val="0"/>
        <w:spacing w:after="0" w:line="240" w:lineRule="auto"/>
        <w:rPr>
          <w:b/>
          <w:sz w:val="20"/>
          <w:szCs w:val="20"/>
        </w:rPr>
      </w:pPr>
      <w:r w:rsidRPr="005D5C04">
        <w:rPr>
          <w:sz w:val="20"/>
          <w:szCs w:val="20"/>
        </w:rPr>
        <w:t xml:space="preserve">Requested escalation of </w:t>
      </w:r>
      <w:r w:rsidRPr="005D5C04">
        <w:rPr>
          <w:b/>
          <w:sz w:val="20"/>
          <w:szCs w:val="20"/>
        </w:rPr>
        <w:t>INC1795421</w:t>
      </w:r>
      <w:r w:rsidRPr="005D5C04">
        <w:rPr>
          <w:sz w:val="20"/>
          <w:szCs w:val="20"/>
        </w:rPr>
        <w:t xml:space="preserve"> </w:t>
      </w:r>
      <w:r w:rsidRPr="005D5C04"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215" w:history="1">
        <w:r w:rsidRPr="005D5C04">
          <w:rPr>
            <w:rStyle w:val="Hyperlink"/>
            <w:sz w:val="20"/>
            <w:szCs w:val="20"/>
          </w:rPr>
          <w:t>Membership in TJXU-IOaC-Ansible-Tower-Users group</w:t>
        </w:r>
      </w:hyperlink>
      <w:r w:rsidRPr="005D5C04">
        <w:rPr>
          <w:sz w:val="20"/>
          <w:szCs w:val="20"/>
        </w:rPr>
        <w:t xml:space="preserve">  </w:t>
      </w:r>
      <w:r w:rsidRPr="00C6199A">
        <w:rPr>
          <w:b/>
          <w:sz w:val="20"/>
          <w:szCs w:val="20"/>
        </w:rPr>
        <w:t>Al Clark escalated.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Discussed design considerations with Sindhu: </w:t>
      </w:r>
    </w:p>
    <w:p w:rsidR="004C1862" w:rsidRPr="005E4585" w:rsidRDefault="004C1862" w:rsidP="00E820AC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5E4585">
        <w:rPr>
          <w:sz w:val="20"/>
          <w:szCs w:val="20"/>
        </w:rPr>
        <w:lastRenderedPageBreak/>
        <w:t>Use json file for user input</w:t>
      </w:r>
      <w:r>
        <w:rPr>
          <w:sz w:val="20"/>
          <w:szCs w:val="20"/>
        </w:rPr>
        <w:t>.</w:t>
      </w:r>
    </w:p>
    <w:p w:rsidR="004C1862" w:rsidRPr="005E4585" w:rsidRDefault="004C1862" w:rsidP="00E820AC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5E4585">
        <w:rPr>
          <w:sz w:val="20"/>
          <w:szCs w:val="20"/>
        </w:rPr>
        <w:t xml:space="preserve">Want json file to contain only items subject to change, e.g.  </w:t>
      </w:r>
      <w:r>
        <w:rPr>
          <w:sz w:val="20"/>
          <w:szCs w:val="20"/>
        </w:rPr>
        <w:t>d</w:t>
      </w:r>
      <w:r w:rsidRPr="005E4585">
        <w:rPr>
          <w:sz w:val="20"/>
          <w:szCs w:val="20"/>
        </w:rPr>
        <w:t>escription, category, etc.</w:t>
      </w:r>
    </w:p>
    <w:p w:rsidR="004C1862" w:rsidRPr="005E4585" w:rsidRDefault="004C1862" w:rsidP="00E820AC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5E4585">
        <w:rPr>
          <w:sz w:val="20"/>
          <w:szCs w:val="20"/>
        </w:rPr>
        <w:t>Want static items to be pulled from variables.</w:t>
      </w:r>
    </w:p>
    <w:p w:rsidR="004C1862" w:rsidRPr="005E4585" w:rsidRDefault="004C1862" w:rsidP="00E820AC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5E4585">
        <w:rPr>
          <w:sz w:val="20"/>
          <w:szCs w:val="20"/>
        </w:rPr>
        <w:t xml:space="preserve">How to populate </w:t>
      </w:r>
      <w:r w:rsidRPr="005E4585">
        <w:rPr>
          <w:b/>
          <w:sz w:val="20"/>
          <w:szCs w:val="20"/>
        </w:rPr>
        <w:t>body</w:t>
      </w:r>
      <w:r w:rsidRPr="005E4585">
        <w:rPr>
          <w:sz w:val="20"/>
          <w:szCs w:val="20"/>
        </w:rPr>
        <w:t xml:space="preserve"> fields from json file items </w:t>
      </w:r>
      <w:r w:rsidRPr="005E4585">
        <w:rPr>
          <w:sz w:val="20"/>
          <w:szCs w:val="20"/>
          <w:u w:val="single"/>
        </w:rPr>
        <w:t>and</w:t>
      </w:r>
      <w:r w:rsidRPr="005E4585">
        <w:rPr>
          <w:sz w:val="20"/>
          <w:szCs w:val="20"/>
        </w:rPr>
        <w:t xml:space="preserve"> variable items?</w:t>
      </w:r>
    </w:p>
    <w:p w:rsidR="004C1862" w:rsidRPr="005E4585" w:rsidRDefault="004C1862" w:rsidP="00E820AC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5E4585">
        <w:rPr>
          <w:sz w:val="20"/>
          <w:szCs w:val="20"/>
        </w:rPr>
        <w:t xml:space="preserve">How can user indicate desire to </w:t>
      </w:r>
      <w:r w:rsidRPr="005E4585">
        <w:rPr>
          <w:b/>
          <w:sz w:val="20"/>
          <w:szCs w:val="20"/>
        </w:rPr>
        <w:t>create</w:t>
      </w:r>
      <w:r w:rsidRPr="005E4585">
        <w:rPr>
          <w:sz w:val="20"/>
          <w:szCs w:val="20"/>
        </w:rPr>
        <w:t xml:space="preserve"> vs </w:t>
      </w:r>
      <w:r w:rsidRPr="005E4585">
        <w:rPr>
          <w:b/>
          <w:sz w:val="20"/>
          <w:szCs w:val="20"/>
        </w:rPr>
        <w:t>update</w:t>
      </w:r>
      <w:r w:rsidRPr="005E4585">
        <w:rPr>
          <w:sz w:val="20"/>
          <w:szCs w:val="20"/>
        </w:rPr>
        <w:t xml:space="preserve"> incident?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Pr="00C6199A" w:rsidRDefault="004C1862" w:rsidP="004C1862">
      <w:pPr>
        <w:spacing w:after="0" w:line="240" w:lineRule="auto"/>
        <w:rPr>
          <w:sz w:val="20"/>
          <w:szCs w:val="20"/>
        </w:rPr>
      </w:pPr>
      <w:r w:rsidRPr="00C6199A">
        <w:rPr>
          <w:sz w:val="20"/>
          <w:szCs w:val="20"/>
        </w:rPr>
        <w:t xml:space="preserve">Completed </w:t>
      </w:r>
      <w:hyperlink r:id="rId216" w:history="1">
        <w:r w:rsidRPr="00C6199A">
          <w:rPr>
            <w:rStyle w:val="Hyperlink"/>
            <w:sz w:val="20"/>
            <w:szCs w:val="20"/>
          </w:rPr>
          <w:t>TestPlan--IAOTEAM-689</w:t>
        </w:r>
      </w:hyperlink>
      <w:r w:rsidRPr="00C6199A">
        <w:rPr>
          <w:sz w:val="20"/>
          <w:szCs w:val="20"/>
        </w:rPr>
        <w:t xml:space="preserve"> on Confluence</w:t>
      </w:r>
    </w:p>
    <w:p w:rsidR="004C1862" w:rsidRDefault="004C1862" w:rsidP="004C1862">
      <w:pP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Wipro performance: Conduct Ansible interview with Zaheer.</w:t>
      </w:r>
    </w:p>
    <w:p w:rsidR="004C1862" w:rsidRDefault="004C186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C1862" w:rsidRPr="00676339" w:rsidRDefault="004C1862" w:rsidP="004C1862">
      <w:pPr>
        <w:shd w:val="clear" w:color="auto" w:fill="000000" w:themeFill="text1"/>
        <w:spacing w:after="0" w:line="240" w:lineRule="auto"/>
        <w:rPr>
          <w:b/>
          <w:color w:val="00B0F0"/>
        </w:rPr>
      </w:pPr>
      <w:r w:rsidRPr="00676339">
        <w:rPr>
          <w:b/>
          <w:color w:val="00B0F0"/>
        </w:rPr>
        <w:lastRenderedPageBreak/>
        <w:t xml:space="preserve">Friday </w:t>
      </w:r>
      <w:r>
        <w:rPr>
          <w:b/>
          <w:color w:val="00B0F0"/>
        </w:rPr>
        <w:t>Jan 31</w:t>
      </w:r>
    </w:p>
    <w:p w:rsidR="004C1862" w:rsidRDefault="004C1862" w:rsidP="004C186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4C1862" w:rsidRPr="000F060B" w:rsidRDefault="004C1862" w:rsidP="004C1862">
      <w:pPr>
        <w:autoSpaceDE w:val="0"/>
        <w:autoSpaceDN w:val="0"/>
        <w:spacing w:after="0" w:line="240" w:lineRule="auto"/>
        <w:rPr>
          <w:b/>
          <w:sz w:val="20"/>
          <w:szCs w:val="20"/>
          <w:u w:val="single"/>
        </w:rPr>
      </w:pPr>
      <w:r w:rsidRPr="000F060B">
        <w:rPr>
          <w:b/>
          <w:sz w:val="20"/>
          <w:szCs w:val="20"/>
          <w:u w:val="single"/>
        </w:rPr>
        <w:t>My Access</w:t>
      </w:r>
    </w:p>
    <w:p w:rsidR="004C1862" w:rsidRPr="000F060B" w:rsidRDefault="004C1862" w:rsidP="00E820AC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b/>
          <w:sz w:val="20"/>
          <w:szCs w:val="20"/>
        </w:rPr>
      </w:pPr>
      <w:r w:rsidRPr="000F060B">
        <w:rPr>
          <w:sz w:val="20"/>
          <w:szCs w:val="20"/>
        </w:rPr>
        <w:t xml:space="preserve">No action on </w:t>
      </w:r>
      <w:r w:rsidRPr="000F060B">
        <w:rPr>
          <w:b/>
          <w:sz w:val="20"/>
          <w:szCs w:val="20"/>
        </w:rPr>
        <w:t>INC1795421</w:t>
      </w:r>
      <w:r w:rsidRPr="000F060B">
        <w:rPr>
          <w:sz w:val="20"/>
          <w:szCs w:val="20"/>
        </w:rPr>
        <w:t xml:space="preserve"> </w:t>
      </w:r>
      <w:r w:rsidRPr="000F060B"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217" w:history="1">
        <w:r w:rsidRPr="000F060B">
          <w:rPr>
            <w:rStyle w:val="Hyperlink"/>
            <w:sz w:val="20"/>
            <w:szCs w:val="20"/>
          </w:rPr>
          <w:t>Membership in TJXU-IOaC-Ansible-Tower-Users group</w:t>
        </w:r>
      </w:hyperlink>
      <w:r w:rsidRPr="000F060B">
        <w:rPr>
          <w:sz w:val="20"/>
          <w:szCs w:val="20"/>
        </w:rPr>
        <w:t xml:space="preserve">  Last msg was: “Wrong Assignment group”  Ask </w:t>
      </w:r>
      <w:r w:rsidRPr="000F060B">
        <w:rPr>
          <w:b/>
          <w:sz w:val="20"/>
          <w:szCs w:val="20"/>
        </w:rPr>
        <w:t xml:space="preserve">Al </w:t>
      </w:r>
    </w:p>
    <w:p w:rsidR="004C1862" w:rsidRDefault="004C1862" w:rsidP="00E820AC">
      <w:pPr>
        <w:pStyle w:val="ListParagraph"/>
        <w:numPr>
          <w:ilvl w:val="0"/>
          <w:numId w:val="22"/>
        </w:num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  <w:r w:rsidRPr="000F060B">
        <w:rPr>
          <w:sz w:val="20"/>
          <w:szCs w:val="20"/>
        </w:rPr>
        <w:t xml:space="preserve">Still cannot update Jira user stories.  </w:t>
      </w:r>
    </w:p>
    <w:p w:rsidR="004C1862" w:rsidRDefault="004C1862" w:rsidP="004C1862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</w:p>
    <w:p w:rsidR="004C1862" w:rsidRDefault="004C1862" w:rsidP="004C1862">
      <w:pPr>
        <w:pBdr>
          <w:bottom w:val="single" w:sz="12" w:space="1" w:color="auto"/>
        </w:pBdr>
        <w:spacing w:after="0" w:line="240" w:lineRule="auto"/>
      </w:pPr>
      <w:r>
        <w:rPr>
          <w:sz w:val="20"/>
          <w:szCs w:val="20"/>
        </w:rPr>
        <w:t xml:space="preserve">Reviewed Sindu’s design doc for </w:t>
      </w:r>
      <w:hyperlink r:id="rId218" w:history="1">
        <w:r>
          <w:rPr>
            <w:rStyle w:val="Hyperlink"/>
          </w:rPr>
          <w:t>IAOTEAM-689</w:t>
        </w:r>
      </w:hyperlink>
    </w:p>
    <w:p w:rsidR="004C1862" w:rsidRDefault="004C1862" w:rsidP="004C1862">
      <w:pPr>
        <w:pBdr>
          <w:bottom w:val="single" w:sz="12" w:space="1" w:color="auto"/>
        </w:pBdr>
        <w:spacing w:after="0" w:line="240" w:lineRule="auto"/>
      </w:pPr>
    </w:p>
    <w:p w:rsidR="004C1862" w:rsidRPr="007A48E1" w:rsidRDefault="004C1862" w:rsidP="004C1862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  <w:r w:rsidRPr="007A48E1">
        <w:rPr>
          <w:sz w:val="20"/>
          <w:szCs w:val="20"/>
        </w:rPr>
        <w:t>Wipro:  Met with Jesus to discuss candidate (Zaheer’s) interview.</w:t>
      </w:r>
    </w:p>
    <w:p w:rsidR="004C1862" w:rsidRPr="000F060B" w:rsidRDefault="004C1862" w:rsidP="004C1862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</w:p>
    <w:p w:rsidR="005C3509" w:rsidRDefault="005C3509" w:rsidP="004C1862">
      <w:pPr>
        <w:spacing w:after="0" w:line="240" w:lineRule="auto"/>
      </w:pPr>
    </w:p>
    <w:p w:rsidR="005C3509" w:rsidRDefault="005C3509" w:rsidP="005C3509">
      <w:pPr>
        <w:spacing w:after="0" w:line="240" w:lineRule="auto"/>
      </w:pPr>
    </w:p>
    <w:p w:rsidR="005C3509" w:rsidRDefault="005C3509" w:rsidP="005C3509">
      <w:pPr>
        <w:spacing w:after="0" w:line="240" w:lineRule="auto"/>
      </w:pPr>
    </w:p>
    <w:p w:rsidR="005C3509" w:rsidRDefault="005C3509" w:rsidP="00AD2EAA">
      <w:pPr>
        <w:spacing w:after="0" w:line="240" w:lineRule="auto"/>
        <w:rPr>
          <w:sz w:val="20"/>
          <w:szCs w:val="20"/>
        </w:rPr>
      </w:pPr>
    </w:p>
    <w:p w:rsidR="005C3509" w:rsidRDefault="005C3509" w:rsidP="00AD2EAA">
      <w:pPr>
        <w:spacing w:after="0" w:line="240" w:lineRule="auto"/>
        <w:rPr>
          <w:sz w:val="20"/>
          <w:szCs w:val="20"/>
        </w:rPr>
      </w:pPr>
    </w:p>
    <w:p w:rsidR="005C3509" w:rsidRDefault="005C3509" w:rsidP="00AD2EAA">
      <w:pPr>
        <w:spacing w:after="0" w:line="240" w:lineRule="auto"/>
        <w:rPr>
          <w:sz w:val="20"/>
          <w:szCs w:val="20"/>
        </w:rPr>
      </w:pPr>
    </w:p>
    <w:p w:rsidR="005C3509" w:rsidRDefault="005C3509" w:rsidP="00AD2EAA">
      <w:pPr>
        <w:spacing w:after="0" w:line="240" w:lineRule="auto"/>
        <w:rPr>
          <w:sz w:val="20"/>
          <w:szCs w:val="20"/>
        </w:rPr>
      </w:pPr>
    </w:p>
    <w:p w:rsidR="005C3509" w:rsidRPr="00676339" w:rsidRDefault="005C3509" w:rsidP="00AD2EAA">
      <w:pPr>
        <w:spacing w:after="0" w:line="240" w:lineRule="auto"/>
        <w:rPr>
          <w:sz w:val="20"/>
          <w:szCs w:val="20"/>
        </w:rPr>
      </w:pPr>
    </w:p>
    <w:p w:rsidR="00676339" w:rsidRPr="00676339" w:rsidRDefault="00676339" w:rsidP="00676339">
      <w:pPr>
        <w:shd w:val="clear" w:color="auto" w:fill="000000" w:themeFill="text1"/>
        <w:spacing w:after="0" w:line="240" w:lineRule="auto"/>
        <w:rPr>
          <w:b/>
          <w:color w:val="FFFF00"/>
          <w:sz w:val="20"/>
          <w:szCs w:val="20"/>
        </w:rPr>
      </w:pPr>
      <w:r w:rsidRPr="00676339">
        <w:rPr>
          <w:b/>
          <w:color w:val="FFFF00"/>
          <w:sz w:val="20"/>
          <w:szCs w:val="20"/>
        </w:rPr>
        <w:t>Monday Jan 20</w:t>
      </w:r>
    </w:p>
    <w:p w:rsidR="00676339" w:rsidRPr="00676339" w:rsidRDefault="00676339" w:rsidP="00AD2EAA">
      <w:pPr>
        <w:spacing w:after="0" w:line="240" w:lineRule="auto"/>
        <w:rPr>
          <w:sz w:val="20"/>
          <w:szCs w:val="20"/>
        </w:rPr>
      </w:pPr>
      <w:r w:rsidRPr="00676339">
        <w:rPr>
          <w:sz w:val="20"/>
          <w:szCs w:val="20"/>
        </w:rPr>
        <w:t>MLK Holiday</w:t>
      </w:r>
    </w:p>
    <w:p w:rsidR="00676339" w:rsidRPr="00676339" w:rsidRDefault="00676339" w:rsidP="00AD2EAA">
      <w:pPr>
        <w:spacing w:after="0" w:line="240" w:lineRule="auto"/>
        <w:rPr>
          <w:sz w:val="20"/>
          <w:szCs w:val="20"/>
        </w:rPr>
      </w:pPr>
    </w:p>
    <w:p w:rsidR="00676339" w:rsidRPr="00676339" w:rsidRDefault="00676339" w:rsidP="00676339">
      <w:pPr>
        <w:shd w:val="clear" w:color="auto" w:fill="000000" w:themeFill="text1"/>
        <w:spacing w:after="0" w:line="240" w:lineRule="auto"/>
        <w:rPr>
          <w:b/>
          <w:color w:val="FFFF00"/>
          <w:sz w:val="20"/>
          <w:szCs w:val="20"/>
        </w:rPr>
      </w:pPr>
      <w:r w:rsidRPr="00676339">
        <w:rPr>
          <w:b/>
          <w:color w:val="FFFF00"/>
          <w:sz w:val="20"/>
          <w:szCs w:val="20"/>
        </w:rPr>
        <w:t>Tuesday Jan 21</w:t>
      </w:r>
    </w:p>
    <w:p w:rsidR="00676339" w:rsidRPr="00676339" w:rsidRDefault="00676339" w:rsidP="00AD2EAA">
      <w:pPr>
        <w:spacing w:after="0" w:line="240" w:lineRule="auto"/>
        <w:rPr>
          <w:sz w:val="20"/>
          <w:szCs w:val="20"/>
        </w:rPr>
      </w:pPr>
    </w:p>
    <w:p w:rsidR="00F40715" w:rsidRPr="00676339" w:rsidRDefault="00F40715" w:rsidP="00AD2EAA">
      <w:pPr>
        <w:spacing w:after="0" w:line="240" w:lineRule="auto"/>
        <w:rPr>
          <w:sz w:val="20"/>
          <w:szCs w:val="20"/>
        </w:rPr>
      </w:pPr>
      <w:r w:rsidRPr="00676339">
        <w:rPr>
          <w:sz w:val="20"/>
          <w:szCs w:val="20"/>
        </w:rPr>
        <w:t>Wipro: start Digital 101 course</w:t>
      </w:r>
    </w:p>
    <w:p w:rsidR="00AD2EAA" w:rsidRPr="00676339" w:rsidRDefault="00AD2EAA" w:rsidP="00AD2EAA">
      <w:pPr>
        <w:spacing w:after="0" w:line="240" w:lineRule="auto"/>
        <w:rPr>
          <w:sz w:val="20"/>
          <w:szCs w:val="20"/>
        </w:rPr>
      </w:pPr>
    </w:p>
    <w:p w:rsidR="00F40715" w:rsidRPr="00676339" w:rsidRDefault="00AD2EAA" w:rsidP="00AD2EAA">
      <w:pPr>
        <w:spacing w:after="0" w:line="240" w:lineRule="auto"/>
        <w:rPr>
          <w:sz w:val="20"/>
          <w:szCs w:val="20"/>
        </w:rPr>
      </w:pPr>
      <w:r w:rsidRPr="00676339">
        <w:rPr>
          <w:sz w:val="20"/>
          <w:szCs w:val="20"/>
        </w:rPr>
        <w:t>Created bookmarks for I&amp;O bitbucket projects</w:t>
      </w:r>
    </w:p>
    <w:p w:rsidR="00AD2EAA" w:rsidRPr="00676339" w:rsidRDefault="00A2541E" w:rsidP="00AD2EA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hyperlink r:id="rId219" w:history="1">
        <w:r w:rsidR="00AD2EAA" w:rsidRPr="00676339">
          <w:rPr>
            <w:rStyle w:val="Hyperlink"/>
            <w:sz w:val="20"/>
            <w:szCs w:val="20"/>
          </w:rPr>
          <w:t>https://bitbucket.tjx.com/projects/IO/repos/ioac/browse</w:t>
        </w:r>
      </w:hyperlink>
    </w:p>
    <w:p w:rsidR="00AD2EAA" w:rsidRPr="00676339" w:rsidRDefault="00A2541E" w:rsidP="00AD2EA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hyperlink r:id="rId220" w:history="1">
        <w:r w:rsidR="00AD2EAA" w:rsidRPr="00676339">
          <w:rPr>
            <w:rStyle w:val="Hyperlink"/>
            <w:sz w:val="20"/>
            <w:szCs w:val="20"/>
          </w:rPr>
          <w:t>https://bitbucket.tjx.com/projects/IO/repos/ioac-automation/browse</w:t>
        </w:r>
      </w:hyperlink>
    </w:p>
    <w:p w:rsidR="00F40715" w:rsidRPr="00676339" w:rsidRDefault="00F40715" w:rsidP="00AD2EAA">
      <w:pPr>
        <w:spacing w:after="0" w:line="240" w:lineRule="auto"/>
        <w:rPr>
          <w:sz w:val="20"/>
          <w:szCs w:val="20"/>
        </w:rPr>
      </w:pPr>
    </w:p>
    <w:p w:rsidR="00AD2EAA" w:rsidRPr="00676339" w:rsidRDefault="003D719D" w:rsidP="00AD2EAA">
      <w:pPr>
        <w:spacing w:after="0" w:line="240" w:lineRule="auto"/>
        <w:rPr>
          <w:sz w:val="20"/>
          <w:szCs w:val="20"/>
        </w:rPr>
      </w:pPr>
      <w:r w:rsidRPr="00676339">
        <w:rPr>
          <w:sz w:val="20"/>
          <w:szCs w:val="20"/>
        </w:rPr>
        <w:t>Review selected Ansible code in repo’s</w:t>
      </w:r>
    </w:p>
    <w:p w:rsidR="003D719D" w:rsidRPr="00676339" w:rsidRDefault="00A2541E" w:rsidP="00AD2EAA">
      <w:pPr>
        <w:spacing w:after="0" w:line="240" w:lineRule="auto"/>
        <w:rPr>
          <w:sz w:val="20"/>
          <w:szCs w:val="20"/>
        </w:rPr>
      </w:pPr>
      <w:hyperlink r:id="rId221" w:history="1">
        <w:r w:rsidR="003D719D" w:rsidRPr="00676339">
          <w:rPr>
            <w:rStyle w:val="Hyperlink"/>
            <w:sz w:val="20"/>
            <w:szCs w:val="20"/>
          </w:rPr>
          <w:t>https://bitbucket.tjx.com/projects/IO/repos/ioac/browse/roles/VMBUILD/tasks/main.yml</w:t>
        </w:r>
      </w:hyperlink>
    </w:p>
    <w:p w:rsidR="003D719D" w:rsidRPr="00676339" w:rsidRDefault="003D719D" w:rsidP="00AD2EAA">
      <w:pPr>
        <w:spacing w:after="0" w:line="240" w:lineRule="auto"/>
        <w:rPr>
          <w:sz w:val="20"/>
          <w:szCs w:val="20"/>
        </w:rPr>
      </w:pPr>
    </w:p>
    <w:p w:rsidR="00F40715" w:rsidRPr="00676339" w:rsidRDefault="00ED42C7" w:rsidP="00AD2EAA">
      <w:pPr>
        <w:spacing w:after="0" w:line="240" w:lineRule="auto"/>
        <w:rPr>
          <w:sz w:val="20"/>
          <w:szCs w:val="20"/>
        </w:rPr>
      </w:pPr>
      <w:r w:rsidRPr="00676339">
        <w:rPr>
          <w:sz w:val="20"/>
          <w:szCs w:val="20"/>
        </w:rPr>
        <w:t>Attended Sprint Planning for IOAC Thunder</w:t>
      </w:r>
    </w:p>
    <w:p w:rsidR="00ED42C7" w:rsidRPr="00676339" w:rsidRDefault="004035D9" w:rsidP="00AD2EAA">
      <w:pPr>
        <w:spacing w:after="0" w:line="240" w:lineRule="auto"/>
        <w:rPr>
          <w:sz w:val="20"/>
          <w:szCs w:val="20"/>
        </w:rPr>
      </w:pPr>
      <w:r w:rsidRPr="00676339">
        <w:rPr>
          <w:sz w:val="20"/>
          <w:szCs w:val="20"/>
        </w:rPr>
        <w:t xml:space="preserve">Jira board: </w:t>
      </w:r>
      <w:hyperlink r:id="rId222" w:history="1">
        <w:r w:rsidRPr="00676339">
          <w:rPr>
            <w:rStyle w:val="Hyperlink"/>
            <w:sz w:val="20"/>
            <w:szCs w:val="20"/>
          </w:rPr>
          <w:t>https://jira.tjx.com/projects/IAOTEAM</w:t>
        </w:r>
      </w:hyperlink>
    </w:p>
    <w:p w:rsidR="00ED42C7" w:rsidRPr="00676339" w:rsidRDefault="00ED42C7" w:rsidP="00AD2EAA">
      <w:pPr>
        <w:spacing w:after="0" w:line="240" w:lineRule="auto"/>
        <w:rPr>
          <w:sz w:val="20"/>
          <w:szCs w:val="20"/>
        </w:rPr>
      </w:pPr>
    </w:p>
    <w:p w:rsidR="00ED42C7" w:rsidRPr="00676339" w:rsidRDefault="00ED42C7" w:rsidP="00AD2EAA">
      <w:pPr>
        <w:spacing w:after="0" w:line="240" w:lineRule="auto"/>
        <w:rPr>
          <w:sz w:val="20"/>
          <w:szCs w:val="20"/>
        </w:rPr>
      </w:pPr>
    </w:p>
    <w:p w:rsidR="00F40715" w:rsidRPr="00676339" w:rsidRDefault="00676339" w:rsidP="00AD2EAA">
      <w:pPr>
        <w:shd w:val="clear" w:color="auto" w:fill="000000" w:themeFill="text1"/>
        <w:spacing w:after="0" w:line="240" w:lineRule="auto"/>
        <w:rPr>
          <w:b/>
          <w:color w:val="FFFF00"/>
          <w:sz w:val="20"/>
          <w:szCs w:val="20"/>
        </w:rPr>
      </w:pPr>
      <w:r w:rsidRPr="00676339">
        <w:rPr>
          <w:b/>
          <w:color w:val="FFFF00"/>
          <w:sz w:val="20"/>
          <w:szCs w:val="20"/>
        </w:rPr>
        <w:t>Wednesday Jan 22</w:t>
      </w:r>
    </w:p>
    <w:p w:rsidR="00F40715" w:rsidRDefault="00EF6DF5" w:rsidP="00AD2E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Apply for PTO Feb 17,18</w:t>
      </w:r>
    </w:p>
    <w:p w:rsidR="008C1373" w:rsidRDefault="008C1373" w:rsidP="00AD2EAA">
      <w:pPr>
        <w:spacing w:after="0" w:line="240" w:lineRule="auto"/>
        <w:rPr>
          <w:sz w:val="20"/>
          <w:szCs w:val="20"/>
        </w:rPr>
      </w:pPr>
    </w:p>
    <w:p w:rsidR="008C1373" w:rsidRDefault="008C1373" w:rsidP="00AD2E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Set bookmarks for Jira items.</w:t>
      </w:r>
    </w:p>
    <w:p w:rsidR="008C1373" w:rsidRDefault="008C1373" w:rsidP="00AD2EAA">
      <w:pPr>
        <w:spacing w:after="0" w:line="240" w:lineRule="auto"/>
        <w:rPr>
          <w:sz w:val="20"/>
          <w:szCs w:val="20"/>
        </w:rPr>
      </w:pPr>
    </w:p>
    <w:p w:rsidR="00411F7B" w:rsidRDefault="00411F7B" w:rsidP="00AD2EAA">
      <w:pPr>
        <w:spacing w:after="0" w:line="240" w:lineRule="auto"/>
        <w:rPr>
          <w:sz w:val="20"/>
          <w:szCs w:val="20"/>
        </w:rPr>
      </w:pPr>
      <w:r w:rsidRPr="00411F7B">
        <w:rPr>
          <w:sz w:val="20"/>
          <w:szCs w:val="20"/>
        </w:rPr>
        <w:t xml:space="preserve">To Do:  </w:t>
      </w:r>
    </w:p>
    <w:p w:rsidR="001E5F84" w:rsidRDefault="001E5F84" w:rsidP="001E5F8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Clone repo for </w:t>
      </w:r>
      <w:hyperlink r:id="rId223" w:history="1">
        <w:r w:rsidRPr="001E5F84">
          <w:rPr>
            <w:rStyle w:val="Hyperlink"/>
            <w:sz w:val="20"/>
            <w:szCs w:val="20"/>
          </w:rPr>
          <w:t>IAOTEAM-3049</w:t>
        </w:r>
      </w:hyperlink>
    </w:p>
    <w:p w:rsidR="008C1373" w:rsidRPr="001E5F84" w:rsidRDefault="00411F7B" w:rsidP="001E5F8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E5F84">
        <w:rPr>
          <w:sz w:val="20"/>
          <w:szCs w:val="20"/>
        </w:rPr>
        <w:t xml:space="preserve">Ask Sindu for info about </w:t>
      </w:r>
      <w:hyperlink r:id="rId224" w:history="1">
        <w:r w:rsidRPr="001E5F84">
          <w:rPr>
            <w:rStyle w:val="Hyperlink"/>
            <w:sz w:val="20"/>
            <w:szCs w:val="20"/>
          </w:rPr>
          <w:t>IAOTEAM-3049</w:t>
        </w:r>
      </w:hyperlink>
      <w:r w:rsidRPr="001E5F84">
        <w:rPr>
          <w:sz w:val="20"/>
          <w:szCs w:val="20"/>
        </w:rPr>
        <w:t xml:space="preserve"> and other ServiceNow requests</w:t>
      </w:r>
      <w:r w:rsidR="00736302">
        <w:rPr>
          <w:sz w:val="20"/>
          <w:szCs w:val="20"/>
        </w:rPr>
        <w:t>.  How to test???</w:t>
      </w:r>
    </w:p>
    <w:p w:rsidR="00411F7B" w:rsidRPr="001E5F84" w:rsidRDefault="00411F7B" w:rsidP="001E5F8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E5F84">
        <w:rPr>
          <w:sz w:val="20"/>
          <w:szCs w:val="20"/>
        </w:rPr>
        <w:t>Find out if any firewall issues connecting to ServiceNow.</w:t>
      </w:r>
    </w:p>
    <w:p w:rsidR="00411F7B" w:rsidRPr="001E5F84" w:rsidRDefault="00FB3B0D" w:rsidP="001E5F8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E5F84">
        <w:rPr>
          <w:sz w:val="20"/>
          <w:szCs w:val="20"/>
        </w:rPr>
        <w:t>Ask about CrowdStrike</w:t>
      </w:r>
      <w:r w:rsidR="00411F7B" w:rsidRPr="001E5F84">
        <w:rPr>
          <w:sz w:val="20"/>
          <w:szCs w:val="20"/>
        </w:rPr>
        <w:t xml:space="preserve"> </w:t>
      </w:r>
      <w:r w:rsidRPr="001E5F84">
        <w:rPr>
          <w:sz w:val="20"/>
          <w:szCs w:val="20"/>
        </w:rPr>
        <w:t>user story?</w:t>
      </w:r>
    </w:p>
    <w:p w:rsidR="00FB3B0D" w:rsidRDefault="00FB3B0D" w:rsidP="00AD2EAA">
      <w:pPr>
        <w:spacing w:after="0" w:line="240" w:lineRule="auto"/>
        <w:rPr>
          <w:sz w:val="20"/>
          <w:szCs w:val="20"/>
        </w:rPr>
      </w:pPr>
    </w:p>
    <w:p w:rsidR="004E48E2" w:rsidRPr="00411F7B" w:rsidRDefault="004E48E2" w:rsidP="00AD2E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Sat with Sindu re: </w:t>
      </w:r>
    </w:p>
    <w:p w:rsidR="008C1373" w:rsidRPr="004153C6" w:rsidRDefault="00A2541E" w:rsidP="004153C6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hyperlink r:id="rId225" w:history="1">
        <w:r w:rsidR="004E48E2" w:rsidRPr="004153C6">
          <w:rPr>
            <w:rStyle w:val="Hyperlink"/>
            <w:sz w:val="20"/>
            <w:szCs w:val="20"/>
          </w:rPr>
          <w:t>IAOTEAM-3049</w:t>
        </w:r>
      </w:hyperlink>
      <w:r w:rsidR="004E48E2" w:rsidRPr="004153C6">
        <w:rPr>
          <w:sz w:val="20"/>
          <w:szCs w:val="20"/>
        </w:rPr>
        <w:t xml:space="preserve"> and other ServiceNow requests.</w:t>
      </w:r>
    </w:p>
    <w:p w:rsidR="004E48E2" w:rsidRPr="004153C6" w:rsidRDefault="004E48E2" w:rsidP="004153C6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4153C6">
        <w:rPr>
          <w:sz w:val="20"/>
          <w:szCs w:val="20"/>
        </w:rPr>
        <w:t>Got sample ServiceNow playbook</w:t>
      </w:r>
      <w:r w:rsidR="004153C6" w:rsidRPr="004153C6">
        <w:rPr>
          <w:sz w:val="20"/>
          <w:szCs w:val="20"/>
        </w:rPr>
        <w:t xml:space="preserve">: </w:t>
      </w:r>
      <w:hyperlink r:id="rId226" w:history="1">
        <w:r w:rsidR="004153C6">
          <w:rPr>
            <w:rStyle w:val="Hyperlink"/>
          </w:rPr>
          <w:t>Bitbucket: INOP-242-ansible-integration-with-service-now</w:t>
        </w:r>
      </w:hyperlink>
      <w:r w:rsidR="004153C6" w:rsidRPr="004153C6">
        <w:rPr>
          <w:sz w:val="20"/>
          <w:szCs w:val="20"/>
        </w:rPr>
        <w:t xml:space="preserve"> </w:t>
      </w:r>
    </w:p>
    <w:p w:rsidR="00EF6DF5" w:rsidRPr="004153C6" w:rsidRDefault="004E48E2" w:rsidP="004153C6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4153C6">
        <w:rPr>
          <w:sz w:val="20"/>
          <w:szCs w:val="20"/>
        </w:rPr>
        <w:t>Any firewall issues connecting to ServiceNow?  No.</w:t>
      </w:r>
    </w:p>
    <w:p w:rsidR="001E5F84" w:rsidRDefault="001E5F84" w:rsidP="00AD2EAA">
      <w:pPr>
        <w:spacing w:after="0" w:line="240" w:lineRule="auto"/>
        <w:rPr>
          <w:color w:val="000000" w:themeColor="text1"/>
          <w:sz w:val="20"/>
          <w:szCs w:val="20"/>
        </w:rPr>
      </w:pPr>
    </w:p>
    <w:p w:rsidR="00166EDF" w:rsidRPr="0094578D" w:rsidRDefault="00166EDF" w:rsidP="00AD2EAA">
      <w:pPr>
        <w:spacing w:after="0" w:line="240" w:lineRule="auto"/>
        <w:rPr>
          <w:b/>
          <w:color w:val="000000" w:themeColor="text1"/>
          <w:sz w:val="20"/>
          <w:szCs w:val="20"/>
        </w:rPr>
      </w:pPr>
      <w:r w:rsidRPr="0094578D">
        <w:rPr>
          <w:b/>
          <w:color w:val="000000" w:themeColor="text1"/>
          <w:sz w:val="20"/>
          <w:szCs w:val="20"/>
        </w:rPr>
        <w:t>Ansible knowledge transfer to Deval.  Review all playbooks.</w:t>
      </w:r>
    </w:p>
    <w:p w:rsidR="00166EDF" w:rsidRDefault="00166EDF" w:rsidP="00AD2EAA">
      <w:pPr>
        <w:spacing w:after="0" w:line="240" w:lineRule="auto"/>
        <w:rPr>
          <w:color w:val="000000" w:themeColor="text1"/>
          <w:sz w:val="20"/>
          <w:szCs w:val="20"/>
        </w:rPr>
      </w:pPr>
    </w:p>
    <w:p w:rsidR="008873D6" w:rsidRDefault="008873D6" w:rsidP="00AD2EAA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Do:  </w:t>
      </w:r>
      <w:r w:rsidRPr="008873D6">
        <w:rPr>
          <w:b/>
          <w:color w:val="000000" w:themeColor="text1"/>
          <w:sz w:val="20"/>
          <w:szCs w:val="20"/>
        </w:rPr>
        <w:t>Give Deval access to my templates on Ansible Tower</w:t>
      </w:r>
      <w:r>
        <w:rPr>
          <w:color w:val="000000" w:themeColor="text1"/>
          <w:sz w:val="20"/>
          <w:szCs w:val="20"/>
        </w:rPr>
        <w:t>.</w:t>
      </w:r>
      <w:r w:rsidR="00AB04E8">
        <w:rPr>
          <w:color w:val="000000" w:themeColor="text1"/>
          <w:sz w:val="20"/>
          <w:szCs w:val="20"/>
        </w:rPr>
        <w:t xml:space="preserve">  Looks like she already has access because she is an Admin on Tower.</w:t>
      </w:r>
    </w:p>
    <w:p w:rsidR="00AB04E8" w:rsidRDefault="00AB04E8" w:rsidP="00AD2EAA">
      <w:pPr>
        <w:spacing w:after="0" w:line="240" w:lineRule="auto"/>
        <w:rPr>
          <w:color w:val="000000" w:themeColor="text1"/>
          <w:sz w:val="20"/>
          <w:szCs w:val="20"/>
        </w:rPr>
      </w:pPr>
    </w:p>
    <w:p w:rsidR="00AB04E8" w:rsidRDefault="00AB04E8" w:rsidP="00AD2EAA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Attended team Thunder </w:t>
      </w:r>
      <w:r w:rsidRPr="00AB04E8">
        <w:rPr>
          <w:color w:val="000000" w:themeColor="text1"/>
          <w:sz w:val="20"/>
          <w:szCs w:val="20"/>
        </w:rPr>
        <w:t>Stand Up and Final PI Planning Session</w:t>
      </w:r>
      <w:r>
        <w:rPr>
          <w:color w:val="000000" w:themeColor="text1"/>
          <w:sz w:val="20"/>
          <w:szCs w:val="20"/>
        </w:rPr>
        <w:t>:  Reviewed features &amp; user stories.</w:t>
      </w:r>
    </w:p>
    <w:p w:rsidR="008873D6" w:rsidRDefault="009F0C89" w:rsidP="00AD2EAA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Suggested rewording of several story titles for clarity.</w:t>
      </w:r>
    </w:p>
    <w:p w:rsidR="00F40715" w:rsidRPr="00676339" w:rsidRDefault="00676339" w:rsidP="00AD2EAA">
      <w:pPr>
        <w:shd w:val="clear" w:color="auto" w:fill="000000" w:themeFill="text1"/>
        <w:spacing w:after="0" w:line="240" w:lineRule="auto"/>
        <w:rPr>
          <w:b/>
          <w:color w:val="FFFF00"/>
          <w:sz w:val="20"/>
          <w:szCs w:val="20"/>
        </w:rPr>
      </w:pPr>
      <w:r w:rsidRPr="00676339">
        <w:rPr>
          <w:b/>
          <w:color w:val="FFFF00"/>
          <w:sz w:val="20"/>
          <w:szCs w:val="20"/>
        </w:rPr>
        <w:lastRenderedPageBreak/>
        <w:t>Thursday Jan 23</w:t>
      </w:r>
    </w:p>
    <w:p w:rsidR="00F40715" w:rsidRDefault="00F40715" w:rsidP="00AD2EAA">
      <w:pPr>
        <w:spacing w:after="0" w:line="240" w:lineRule="auto"/>
        <w:rPr>
          <w:sz w:val="20"/>
          <w:szCs w:val="20"/>
        </w:rPr>
      </w:pPr>
    </w:p>
    <w:p w:rsidR="009F0C89" w:rsidRDefault="00DC6D59" w:rsidP="00AD2E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Got </w:t>
      </w:r>
      <w:r w:rsidR="009F0C89">
        <w:rPr>
          <w:sz w:val="20"/>
          <w:szCs w:val="20"/>
        </w:rPr>
        <w:t>team proj</w:t>
      </w:r>
      <w:r>
        <w:rPr>
          <w:sz w:val="20"/>
          <w:szCs w:val="20"/>
        </w:rPr>
        <w:t xml:space="preserve">ect code for Artemis time sheet: </w:t>
      </w:r>
      <w:r w:rsidRPr="00DC6D59">
        <w:rPr>
          <w:b/>
          <w:color w:val="1F497D"/>
        </w:rPr>
        <w:t>AH201017</w:t>
      </w:r>
      <w:r>
        <w:rPr>
          <w:color w:val="1F497D"/>
        </w:rPr>
        <w:t xml:space="preserve">     </w:t>
      </w:r>
      <w:r w:rsidRPr="00DC6D59">
        <w:rPr>
          <w:color w:val="000000" w:themeColor="text1"/>
          <w:sz w:val="20"/>
          <w:szCs w:val="20"/>
        </w:rPr>
        <w:t>Submitted</w:t>
      </w:r>
      <w:r w:rsidRPr="00DC6D59">
        <w:rPr>
          <w:color w:val="000000" w:themeColor="text1"/>
        </w:rPr>
        <w:t xml:space="preserve"> </w:t>
      </w:r>
      <w:r>
        <w:rPr>
          <w:color w:val="000000" w:themeColor="text1"/>
        </w:rPr>
        <w:t>time sheet.</w:t>
      </w:r>
    </w:p>
    <w:p w:rsidR="00E143DD" w:rsidRDefault="00E143DD" w:rsidP="00AD2EAA">
      <w:pPr>
        <w:spacing w:after="0" w:line="240" w:lineRule="auto"/>
      </w:pPr>
    </w:p>
    <w:p w:rsidR="00E143DD" w:rsidRDefault="00E143DD" w:rsidP="00AD2EAA">
      <w:pPr>
        <w:spacing w:after="0" w:line="240" w:lineRule="auto"/>
      </w:pPr>
      <w:r>
        <w:t>Attended 1</w:t>
      </w:r>
      <w:r w:rsidRPr="00E143DD">
        <w:rPr>
          <w:vertAlign w:val="superscript"/>
        </w:rPr>
        <w:t>st</w:t>
      </w:r>
      <w:r>
        <w:t xml:space="preserve"> Standup meeting for Thunder team </w:t>
      </w:r>
      <w:r w:rsidRPr="00E143DD">
        <w:rPr>
          <w:b/>
        </w:rPr>
        <w:t>Sprint 1 PI 1</w:t>
      </w:r>
    </w:p>
    <w:p w:rsidR="00E143DD" w:rsidRDefault="00E143DD" w:rsidP="00AD2EAA">
      <w:pPr>
        <w:spacing w:after="0" w:line="240" w:lineRule="auto"/>
      </w:pPr>
    </w:p>
    <w:p w:rsidR="008F6FE6" w:rsidRDefault="00E143DD" w:rsidP="00AD2E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Clone</w:t>
      </w:r>
      <w:r w:rsidR="008F6FE6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EF0CA5">
        <w:rPr>
          <w:sz w:val="20"/>
          <w:szCs w:val="20"/>
        </w:rPr>
        <w:t>B</w:t>
      </w:r>
      <w:r>
        <w:rPr>
          <w:sz w:val="20"/>
          <w:szCs w:val="20"/>
        </w:rPr>
        <w:t>itbucket</w:t>
      </w:r>
      <w:r w:rsidR="00561588">
        <w:rPr>
          <w:sz w:val="20"/>
          <w:szCs w:val="20"/>
        </w:rPr>
        <w:t xml:space="preserve"> repo</w:t>
      </w:r>
      <w:r w:rsidR="008F6FE6">
        <w:rPr>
          <w:sz w:val="20"/>
          <w:szCs w:val="20"/>
        </w:rPr>
        <w:t>s</w:t>
      </w:r>
      <w:r w:rsidR="0056158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6F3965" w:rsidRPr="008F6FE6" w:rsidRDefault="00A2541E" w:rsidP="008F6FE6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hyperlink r:id="rId227" w:history="1">
        <w:r w:rsidR="00561588" w:rsidRPr="008F6FE6">
          <w:rPr>
            <w:rStyle w:val="Hyperlink"/>
            <w:sz w:val="20"/>
            <w:szCs w:val="20"/>
          </w:rPr>
          <w:t>IOAC-Automation</w:t>
        </w:r>
      </w:hyperlink>
      <w:r w:rsidR="00E143DD" w:rsidRPr="008F6FE6">
        <w:rPr>
          <w:sz w:val="20"/>
          <w:szCs w:val="20"/>
        </w:rPr>
        <w:t xml:space="preserve"> </w:t>
      </w:r>
    </w:p>
    <w:p w:rsidR="008F6FE6" w:rsidRPr="008F6FE6" w:rsidRDefault="008F6FE6" w:rsidP="008F6FE6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8F6FE6">
        <w:rPr>
          <w:sz w:val="20"/>
          <w:szCs w:val="20"/>
        </w:rPr>
        <w:t>Feature branch:</w:t>
      </w:r>
      <w:hyperlink r:id="rId228" w:history="1">
        <w:r w:rsidRPr="008F6FE6">
          <w:rPr>
            <w:rStyle w:val="Hyperlink"/>
            <w:sz w:val="20"/>
            <w:szCs w:val="20"/>
          </w:rPr>
          <w:t>INOP-242-ansible-integration-with-service-now</w:t>
        </w:r>
      </w:hyperlink>
    </w:p>
    <w:p w:rsidR="008F6FE6" w:rsidRDefault="008F6FE6" w:rsidP="00AD2EAA">
      <w:pPr>
        <w:spacing w:after="0" w:line="240" w:lineRule="auto"/>
        <w:rPr>
          <w:sz w:val="20"/>
          <w:szCs w:val="20"/>
        </w:rPr>
      </w:pPr>
    </w:p>
    <w:p w:rsidR="00E143DD" w:rsidRDefault="00E143DD" w:rsidP="00AD2EAA">
      <w:pPr>
        <w:spacing w:after="0" w:line="240" w:lineRule="auto"/>
        <w:rPr>
          <w:sz w:val="20"/>
          <w:szCs w:val="20"/>
        </w:rPr>
      </w:pPr>
    </w:p>
    <w:p w:rsidR="009F0C89" w:rsidRDefault="00561588" w:rsidP="00AD2E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Can’t update user stories!</w:t>
      </w:r>
      <w:r w:rsidR="00B0693B">
        <w:rPr>
          <w:sz w:val="20"/>
          <w:szCs w:val="20"/>
        </w:rPr>
        <w:t xml:space="preserve">  Al said it’s because I don’t yet ha</w:t>
      </w:r>
      <w:r w:rsidR="00DB2E06">
        <w:rPr>
          <w:sz w:val="20"/>
          <w:szCs w:val="20"/>
        </w:rPr>
        <w:t>v</w:t>
      </w:r>
      <w:r w:rsidR="00B0693B">
        <w:rPr>
          <w:sz w:val="20"/>
          <w:szCs w:val="20"/>
        </w:rPr>
        <w:t xml:space="preserve">e </w:t>
      </w:r>
      <w:r w:rsidR="00B0693B" w:rsidRPr="00DB2E06">
        <w:rPr>
          <w:b/>
          <w:sz w:val="20"/>
          <w:szCs w:val="20"/>
        </w:rPr>
        <w:t>Dev</w:t>
      </w:r>
      <w:r w:rsidR="00B0693B">
        <w:rPr>
          <w:sz w:val="20"/>
          <w:szCs w:val="20"/>
        </w:rPr>
        <w:t xml:space="preserve"> rights on our Jira project.</w:t>
      </w:r>
    </w:p>
    <w:p w:rsidR="00DB2E06" w:rsidRPr="00C26A8D" w:rsidRDefault="00DB2E06" w:rsidP="00AD2EAA">
      <w:pPr>
        <w:spacing w:after="0" w:line="240" w:lineRule="auto"/>
        <w:rPr>
          <w:sz w:val="20"/>
          <w:szCs w:val="20"/>
        </w:rPr>
      </w:pPr>
    </w:p>
    <w:p w:rsidR="00EA4170" w:rsidRPr="00C26A8D" w:rsidRDefault="00EA4170" w:rsidP="00AD2EAA">
      <w:pPr>
        <w:spacing w:after="0" w:line="240" w:lineRule="auto"/>
        <w:rPr>
          <w:sz w:val="20"/>
          <w:szCs w:val="20"/>
        </w:rPr>
      </w:pPr>
      <w:r w:rsidRPr="00C26A8D">
        <w:rPr>
          <w:sz w:val="20"/>
          <w:szCs w:val="20"/>
        </w:rPr>
        <w:t xml:space="preserve">Cannot log into ServiceNow </w:t>
      </w:r>
      <w:r w:rsidRPr="00C26A8D">
        <w:rPr>
          <w:b/>
          <w:sz w:val="20"/>
          <w:szCs w:val="20"/>
        </w:rPr>
        <w:t>dev</w:t>
      </w:r>
      <w:r w:rsidRPr="00C26A8D">
        <w:rPr>
          <w:sz w:val="20"/>
          <w:szCs w:val="20"/>
        </w:rPr>
        <w:t xml:space="preserve"> server: </w:t>
      </w:r>
      <w:hyperlink r:id="rId229" w:history="1">
        <w:r w:rsidRPr="00C26A8D">
          <w:rPr>
            <w:rStyle w:val="Hyperlink"/>
            <w:sz w:val="20"/>
            <w:szCs w:val="20"/>
          </w:rPr>
          <w:t>https://tjxdev.service-now.com/</w:t>
        </w:r>
      </w:hyperlink>
    </w:p>
    <w:p w:rsidR="00EA4170" w:rsidRPr="00C26A8D" w:rsidRDefault="00A2541E" w:rsidP="00EA4170">
      <w:pPr>
        <w:spacing w:after="0" w:line="240" w:lineRule="auto"/>
        <w:rPr>
          <w:rFonts w:ascii="Calibri" w:hAnsi="Calibri" w:cs="Calibri"/>
          <w:color w:val="1F497D"/>
          <w:sz w:val="20"/>
          <w:szCs w:val="20"/>
        </w:rPr>
      </w:pPr>
      <w:hyperlink r:id="rId230" w:history="1">
        <w:r w:rsidR="00EA4170" w:rsidRPr="00C26A8D">
          <w:rPr>
            <w:rStyle w:val="Hyperlink"/>
            <w:rFonts w:ascii="Calibri" w:hAnsi="Calibri" w:cs="Calibri"/>
            <w:sz w:val="20"/>
            <w:szCs w:val="20"/>
          </w:rPr>
          <w:t>https://tjxdev.service-now.com/api/sn_chg_rest/change/standard/{standard_change_template_id}</w:t>
        </w:r>
      </w:hyperlink>
      <w:r w:rsidR="00EA4170" w:rsidRPr="00C26A8D">
        <w:rPr>
          <w:rFonts w:ascii="Calibri" w:hAnsi="Calibri" w:cs="Calibri"/>
          <w:color w:val="1F497D"/>
          <w:sz w:val="20"/>
          <w:szCs w:val="20"/>
        </w:rPr>
        <w:t xml:space="preserve"> </w:t>
      </w:r>
    </w:p>
    <w:p w:rsidR="00EA4170" w:rsidRPr="00C26A8D" w:rsidRDefault="00A2541E" w:rsidP="00EA4170">
      <w:pPr>
        <w:spacing w:after="0" w:line="240" w:lineRule="auto"/>
        <w:rPr>
          <w:rFonts w:ascii="Calibri" w:hAnsi="Calibri" w:cs="Calibri"/>
          <w:color w:val="1F497D"/>
          <w:sz w:val="20"/>
          <w:szCs w:val="20"/>
        </w:rPr>
      </w:pPr>
      <w:hyperlink r:id="rId231" w:history="1">
        <w:r w:rsidR="00EA4170" w:rsidRPr="00C26A8D">
          <w:rPr>
            <w:rStyle w:val="Hyperlink"/>
            <w:rFonts w:ascii="Calibri" w:hAnsi="Calibri" w:cs="Calibri"/>
            <w:sz w:val="20"/>
            <w:szCs w:val="20"/>
          </w:rPr>
          <w:t>https://tjxdev.service-now.com/api/now/table/change_request/{sys_id}</w:t>
        </w:r>
      </w:hyperlink>
      <w:r w:rsidR="00EA4170" w:rsidRPr="00C26A8D">
        <w:rPr>
          <w:rFonts w:ascii="Calibri" w:hAnsi="Calibri" w:cs="Calibri"/>
          <w:color w:val="1F497D"/>
          <w:sz w:val="20"/>
          <w:szCs w:val="20"/>
        </w:rPr>
        <w:t xml:space="preserve"> </w:t>
      </w:r>
    </w:p>
    <w:p w:rsidR="00561588" w:rsidRPr="00C26A8D" w:rsidRDefault="00561588" w:rsidP="00AD2EAA">
      <w:pPr>
        <w:spacing w:after="0" w:line="240" w:lineRule="auto"/>
        <w:rPr>
          <w:sz w:val="20"/>
          <w:szCs w:val="20"/>
        </w:rPr>
      </w:pPr>
    </w:p>
    <w:p w:rsidR="0058146E" w:rsidRDefault="0058146E" w:rsidP="00AD2EAA">
      <w:pPr>
        <w:spacing w:after="0" w:line="240" w:lineRule="auto"/>
      </w:pPr>
      <w:r>
        <w:rPr>
          <w:sz w:val="20"/>
          <w:szCs w:val="20"/>
        </w:rPr>
        <w:t>Submit ServiceNow</w:t>
      </w:r>
      <w:r w:rsidR="00DF1936">
        <w:rPr>
          <w:sz w:val="20"/>
          <w:szCs w:val="20"/>
        </w:rPr>
        <w:t xml:space="preserve"> </w:t>
      </w:r>
      <w:r w:rsidR="00DF1936" w:rsidRPr="00DF1936">
        <w:rPr>
          <w:b/>
          <w:sz w:val="20"/>
          <w:szCs w:val="20"/>
        </w:rPr>
        <w:t>ARMS</w:t>
      </w:r>
      <w:r w:rsidR="00DF1936">
        <w:rPr>
          <w:sz w:val="20"/>
          <w:szCs w:val="20"/>
        </w:rPr>
        <w:t xml:space="preserve"> request</w:t>
      </w:r>
      <w:r>
        <w:rPr>
          <w:sz w:val="20"/>
          <w:szCs w:val="20"/>
        </w:rPr>
        <w:t xml:space="preserve"> </w:t>
      </w:r>
      <w:hyperlink r:id="rId232" w:history="1">
        <w:r w:rsidR="00DF1936" w:rsidRPr="00DF1936">
          <w:rPr>
            <w:rStyle w:val="Hyperlink"/>
            <w:sz w:val="20"/>
            <w:szCs w:val="20"/>
          </w:rPr>
          <w:t>RITM0571550</w:t>
        </w:r>
      </w:hyperlink>
      <w:r>
        <w:rPr>
          <w:sz w:val="20"/>
          <w:szCs w:val="20"/>
        </w:rPr>
        <w:t xml:space="preserve"> to get login rights to</w:t>
      </w:r>
      <w:r w:rsidR="00DF1936">
        <w:rPr>
          <w:sz w:val="20"/>
          <w:szCs w:val="20"/>
        </w:rPr>
        <w:t xml:space="preserve"> ServiceNow dev server</w:t>
      </w:r>
      <w:r>
        <w:rPr>
          <w:sz w:val="20"/>
          <w:szCs w:val="20"/>
        </w:rPr>
        <w:t xml:space="preserve"> </w:t>
      </w:r>
      <w:hyperlink r:id="rId233" w:history="1">
        <w:r>
          <w:rPr>
            <w:rStyle w:val="Hyperlink"/>
            <w:rFonts w:ascii="Calibri" w:hAnsi="Calibri" w:cs="Calibri"/>
          </w:rPr>
          <w:t>https://tjxdev.service-now.com</w:t>
        </w:r>
      </w:hyperlink>
    </w:p>
    <w:p w:rsidR="0058146E" w:rsidRDefault="0058146E" w:rsidP="00AD2EAA">
      <w:pPr>
        <w:spacing w:after="0" w:line="240" w:lineRule="auto"/>
      </w:pPr>
    </w:p>
    <w:p w:rsidR="00642404" w:rsidRDefault="00642404" w:rsidP="0064240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Reviewed</w:t>
      </w:r>
      <w:r w:rsidRPr="00642404">
        <w:rPr>
          <w:sz w:val="20"/>
          <w:szCs w:val="20"/>
        </w:rPr>
        <w:t xml:space="preserve"> </w:t>
      </w:r>
      <w:r w:rsidRPr="00642404">
        <w:rPr>
          <w:b/>
          <w:sz w:val="20"/>
          <w:szCs w:val="20"/>
        </w:rPr>
        <w:t>ServiceNow API</w:t>
      </w:r>
      <w:r>
        <w:rPr>
          <w:sz w:val="20"/>
          <w:szCs w:val="20"/>
        </w:rPr>
        <w:t xml:space="preserve"> documentation:</w:t>
      </w:r>
    </w:p>
    <w:p w:rsidR="00642404" w:rsidRPr="00642404" w:rsidRDefault="00642404" w:rsidP="0064240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642404">
        <w:rPr>
          <w:rFonts w:cstheme="minorHAnsi"/>
          <w:sz w:val="20"/>
          <w:szCs w:val="20"/>
        </w:rPr>
        <w:t xml:space="preserve">Create/update </w:t>
      </w:r>
      <w:r w:rsidRPr="00642404">
        <w:rPr>
          <w:rFonts w:cstheme="minorHAnsi"/>
          <w:b/>
          <w:sz w:val="20"/>
          <w:szCs w:val="20"/>
        </w:rPr>
        <w:t>ServiceNow</w:t>
      </w:r>
      <w:r w:rsidRPr="00642404">
        <w:rPr>
          <w:rFonts w:cstheme="minorHAnsi"/>
          <w:sz w:val="20"/>
          <w:szCs w:val="20"/>
        </w:rPr>
        <w:t xml:space="preserve"> items (email from </w:t>
      </w:r>
      <w:r w:rsidRPr="00642404">
        <w:rPr>
          <w:rFonts w:ascii="Calibri" w:hAnsi="Calibri" w:cs="Calibri"/>
          <w:b/>
          <w:bCs/>
          <w:color w:val="000000" w:themeColor="text1"/>
          <w:sz w:val="20"/>
          <w:szCs w:val="20"/>
        </w:rPr>
        <w:t>Ram</w:t>
      </w:r>
      <w:r w:rsidRPr="00642404">
        <w:rPr>
          <w:rFonts w:ascii="Calibri" w:hAnsi="Calibri" w:cs="Calibri"/>
          <w:color w:val="000000" w:themeColor="text1"/>
          <w:sz w:val="20"/>
          <w:szCs w:val="20"/>
        </w:rPr>
        <w:t>anadha Reddy to Sindhu)</w:t>
      </w:r>
    </w:p>
    <w:p w:rsidR="00642404" w:rsidRPr="00642404" w:rsidRDefault="00642404" w:rsidP="0064240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642404">
        <w:rPr>
          <w:rFonts w:ascii="Calibri" w:hAnsi="Calibri" w:cs="Calibri"/>
          <w:color w:val="000000" w:themeColor="text1"/>
          <w:sz w:val="20"/>
          <w:szCs w:val="20"/>
        </w:rPr>
        <w:t>API User Guide v1.docx</w:t>
      </w:r>
    </w:p>
    <w:p w:rsidR="00642404" w:rsidRPr="00A20B13" w:rsidRDefault="00A20B13" w:rsidP="00AD2EAA">
      <w:pPr>
        <w:spacing w:after="0" w:line="240" w:lineRule="auto"/>
        <w:rPr>
          <w:sz w:val="20"/>
          <w:szCs w:val="20"/>
        </w:rPr>
      </w:pPr>
      <w:r w:rsidRPr="00A20B13">
        <w:rPr>
          <w:sz w:val="20"/>
          <w:szCs w:val="20"/>
        </w:rPr>
        <w:t>Seems like details are missing.</w:t>
      </w:r>
    </w:p>
    <w:p w:rsidR="00316660" w:rsidRDefault="00316660" w:rsidP="00AD2EAA">
      <w:pPr>
        <w:spacing w:after="0" w:line="240" w:lineRule="auto"/>
      </w:pPr>
    </w:p>
    <w:p w:rsidR="00A20B13" w:rsidRPr="00A20B13" w:rsidRDefault="00A20B13" w:rsidP="00A20B13">
      <w:pPr>
        <w:spacing w:after="0" w:line="240" w:lineRule="auto"/>
        <w:rPr>
          <w:sz w:val="20"/>
          <w:szCs w:val="20"/>
        </w:rPr>
      </w:pPr>
      <w:r w:rsidRPr="00A20B13">
        <w:rPr>
          <w:sz w:val="20"/>
          <w:szCs w:val="20"/>
        </w:rPr>
        <w:t>Reviewed</w:t>
      </w:r>
      <w:r>
        <w:t xml:space="preserve"> </w:t>
      </w:r>
      <w:r w:rsidRPr="00A20B13">
        <w:rPr>
          <w:sz w:val="20"/>
          <w:szCs w:val="20"/>
        </w:rPr>
        <w:t xml:space="preserve">sample ServiceNow playbook: </w:t>
      </w:r>
      <w:hyperlink r:id="rId234" w:history="1">
        <w:r>
          <w:rPr>
            <w:rStyle w:val="Hyperlink"/>
          </w:rPr>
          <w:t>Bitbucket: INOP-242-ansible-integration-with-service-now</w:t>
        </w:r>
      </w:hyperlink>
      <w:r w:rsidRPr="00A20B13">
        <w:rPr>
          <w:sz w:val="20"/>
          <w:szCs w:val="20"/>
        </w:rPr>
        <w:t xml:space="preserve"> </w:t>
      </w:r>
    </w:p>
    <w:p w:rsidR="00316660" w:rsidRPr="00A20B13" w:rsidRDefault="00A20B13" w:rsidP="00AD2EAA">
      <w:pPr>
        <w:spacing w:after="0" w:line="240" w:lineRule="auto"/>
        <w:rPr>
          <w:sz w:val="20"/>
          <w:szCs w:val="20"/>
        </w:rPr>
      </w:pPr>
      <w:r w:rsidRPr="00A20B13">
        <w:rPr>
          <w:sz w:val="20"/>
          <w:szCs w:val="20"/>
        </w:rPr>
        <w:t>Seems like something is missing.  The Ansible code defines a record</w:t>
      </w:r>
      <w:r>
        <w:rPr>
          <w:sz w:val="20"/>
          <w:szCs w:val="20"/>
        </w:rPr>
        <w:t xml:space="preserve"> using values </w:t>
      </w:r>
      <w:r w:rsidRPr="00A20B13">
        <w:rPr>
          <w:b/>
          <w:sz w:val="20"/>
          <w:szCs w:val="20"/>
        </w:rPr>
        <w:t>from incident_request_vars.yml</w:t>
      </w:r>
      <w:r>
        <w:rPr>
          <w:sz w:val="20"/>
          <w:szCs w:val="20"/>
        </w:rPr>
        <w:t xml:space="preserve"> but nothing happens after that.</w:t>
      </w:r>
    </w:p>
    <w:p w:rsidR="00A20B13" w:rsidRDefault="00A20B13" w:rsidP="00AD2EAA">
      <w:pPr>
        <w:spacing w:after="0" w:line="240" w:lineRule="auto"/>
      </w:pPr>
    </w:p>
    <w:p w:rsidR="00A20B13" w:rsidRDefault="00A20B13" w:rsidP="00AD2EAA">
      <w:pPr>
        <w:spacing w:after="0" w:line="240" w:lineRule="auto"/>
      </w:pPr>
    </w:p>
    <w:p w:rsidR="00316660" w:rsidRDefault="00DB2E06" w:rsidP="00AD2EAA">
      <w:pPr>
        <w:spacing w:after="0" w:line="240" w:lineRule="auto"/>
        <w:rPr>
          <w:sz w:val="20"/>
          <w:szCs w:val="20"/>
        </w:rPr>
      </w:pPr>
      <w:r w:rsidRPr="00642404">
        <w:rPr>
          <w:b/>
          <w:sz w:val="20"/>
          <w:szCs w:val="20"/>
        </w:rPr>
        <w:t>Education</w:t>
      </w:r>
      <w:r>
        <w:rPr>
          <w:sz w:val="20"/>
          <w:szCs w:val="20"/>
        </w:rPr>
        <w:t>:</w:t>
      </w:r>
    </w:p>
    <w:p w:rsidR="00DC6D59" w:rsidRPr="009C0832" w:rsidRDefault="00DC6D59" w:rsidP="00DC6D59">
      <w:pPr>
        <w:spacing w:after="0" w:line="240" w:lineRule="auto"/>
        <w:rPr>
          <w:sz w:val="20"/>
          <w:szCs w:val="20"/>
        </w:rPr>
      </w:pPr>
      <w:r w:rsidRPr="009C0832">
        <w:rPr>
          <w:sz w:val="20"/>
          <w:szCs w:val="20"/>
        </w:rPr>
        <w:t xml:space="preserve">View </w:t>
      </w:r>
      <w:hyperlink r:id="rId235" w:history="1">
        <w:r w:rsidRPr="009C0832">
          <w:rPr>
            <w:rStyle w:val="Hyperlink"/>
            <w:sz w:val="20"/>
            <w:szCs w:val="20"/>
          </w:rPr>
          <w:t>Control-M (BMC software) Scheduling overview video</w:t>
        </w:r>
      </w:hyperlink>
    </w:p>
    <w:p w:rsidR="00DB2E06" w:rsidRDefault="00DB2E06" w:rsidP="00DB2E0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View Apigee 101 video: </w:t>
      </w:r>
      <w:hyperlink r:id="rId236" w:history="1">
        <w:r w:rsidRPr="00B0693B">
          <w:rPr>
            <w:rStyle w:val="Hyperlink"/>
            <w:sz w:val="20"/>
            <w:szCs w:val="20"/>
          </w:rPr>
          <w:t>APIGEE</w:t>
        </w:r>
      </w:hyperlink>
    </w:p>
    <w:p w:rsidR="009F0C89" w:rsidRPr="00676339" w:rsidRDefault="009F0C89" w:rsidP="00AD2EAA">
      <w:pPr>
        <w:spacing w:after="0" w:line="240" w:lineRule="auto"/>
        <w:rPr>
          <w:sz w:val="20"/>
          <w:szCs w:val="20"/>
        </w:rPr>
      </w:pPr>
    </w:p>
    <w:p w:rsidR="00676339" w:rsidRPr="00676339" w:rsidRDefault="00676339" w:rsidP="00676339">
      <w:pPr>
        <w:spacing w:after="0" w:line="240" w:lineRule="auto"/>
        <w:rPr>
          <w:sz w:val="20"/>
          <w:szCs w:val="20"/>
        </w:rPr>
      </w:pPr>
    </w:p>
    <w:p w:rsidR="00676339" w:rsidRPr="00676339" w:rsidRDefault="00676339" w:rsidP="00676339">
      <w:pPr>
        <w:shd w:val="clear" w:color="auto" w:fill="000000" w:themeFill="text1"/>
        <w:spacing w:after="0" w:line="240" w:lineRule="auto"/>
        <w:rPr>
          <w:b/>
          <w:color w:val="FFFF00"/>
          <w:sz w:val="20"/>
          <w:szCs w:val="20"/>
        </w:rPr>
      </w:pPr>
      <w:r w:rsidRPr="00676339">
        <w:rPr>
          <w:b/>
          <w:color w:val="FFFF00"/>
          <w:sz w:val="20"/>
          <w:szCs w:val="20"/>
        </w:rPr>
        <w:t>Friday Jan 24</w:t>
      </w:r>
    </w:p>
    <w:p w:rsidR="00676339" w:rsidRPr="00676339" w:rsidRDefault="00676339" w:rsidP="00676339">
      <w:pPr>
        <w:spacing w:after="0" w:line="240" w:lineRule="auto"/>
        <w:rPr>
          <w:sz w:val="20"/>
          <w:szCs w:val="20"/>
        </w:rPr>
      </w:pPr>
    </w:p>
    <w:p w:rsidR="00590A54" w:rsidRDefault="001C4FCC" w:rsidP="001C4FCC">
      <w:pPr>
        <w:pStyle w:val="Heading1"/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Wipro:  </w:t>
      </w:r>
    </w:p>
    <w:p w:rsidR="00590A54" w:rsidRDefault="001C4FCC" w:rsidP="00590A54">
      <w:pPr>
        <w:pStyle w:val="Heading1"/>
        <w:numPr>
          <w:ilvl w:val="0"/>
          <w:numId w:val="7"/>
        </w:numPr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Review appraisal.  </w:t>
      </w:r>
    </w:p>
    <w:p w:rsidR="001C4FCC" w:rsidRDefault="001C4FCC" w:rsidP="00590A54">
      <w:pPr>
        <w:pStyle w:val="Heading1"/>
        <w:numPr>
          <w:ilvl w:val="0"/>
          <w:numId w:val="7"/>
        </w:numPr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Update ADP registration ticket </w:t>
      </w:r>
      <w:r w:rsidRPr="001C4FCC">
        <w:rPr>
          <w:rFonts w:asciiTheme="minorHAnsi" w:hAnsiTheme="minorHAnsi" w:cstheme="minorHAnsi"/>
          <w:b/>
          <w:sz w:val="20"/>
          <w:szCs w:val="20"/>
        </w:rPr>
        <w:t>R1_16449681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590A54" w:rsidRDefault="00590A54" w:rsidP="00590A54">
      <w:pPr>
        <w:pStyle w:val="Heading1"/>
        <w:numPr>
          <w:ilvl w:val="0"/>
          <w:numId w:val="7"/>
        </w:numPr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 Fieldglass timesheet template exists for</w:t>
      </w:r>
      <w:r w:rsidR="00096739">
        <w:rPr>
          <w:rFonts w:asciiTheme="minorHAnsi" w:hAnsiTheme="minorHAnsi" w:cstheme="minorHAnsi"/>
          <w:sz w:val="20"/>
          <w:szCs w:val="20"/>
        </w:rPr>
        <w:t xml:space="preserve"> last week and </w:t>
      </w:r>
      <w:r>
        <w:rPr>
          <w:rFonts w:asciiTheme="minorHAnsi" w:hAnsiTheme="minorHAnsi" w:cstheme="minorHAnsi"/>
          <w:sz w:val="20"/>
          <w:szCs w:val="20"/>
        </w:rPr>
        <w:t>this week</w:t>
      </w:r>
      <w:r w:rsidR="00096739">
        <w:rPr>
          <w:rFonts w:asciiTheme="minorHAnsi" w:hAnsiTheme="minorHAnsi" w:cstheme="minorHAnsi"/>
          <w:sz w:val="20"/>
          <w:szCs w:val="20"/>
        </w:rPr>
        <w:t>.</w:t>
      </w:r>
    </w:p>
    <w:p w:rsidR="00096739" w:rsidRDefault="00096739" w:rsidP="00590A54">
      <w:pPr>
        <w:pStyle w:val="Heading1"/>
        <w:numPr>
          <w:ilvl w:val="0"/>
          <w:numId w:val="7"/>
        </w:numPr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Performed Fieldglass registration process.  My new fieldglass account gives error that it is not fully set up.</w:t>
      </w:r>
    </w:p>
    <w:p w:rsidR="001C4FCC" w:rsidRDefault="001C4FCC" w:rsidP="001C4FCC">
      <w:pPr>
        <w:pStyle w:val="Heading1"/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</w:p>
    <w:p w:rsidR="00EC5539" w:rsidRDefault="00EC5539" w:rsidP="001C4FCC">
      <w:pPr>
        <w:pStyle w:val="Heading1"/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Thunder Standup:</w:t>
      </w:r>
    </w:p>
    <w:p w:rsidR="00676339" w:rsidRDefault="00EC5539" w:rsidP="00320157">
      <w:pPr>
        <w:pStyle w:val="Heading1"/>
        <w:numPr>
          <w:ilvl w:val="0"/>
          <w:numId w:val="6"/>
        </w:numPr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Priya will create new story (for Jim) based on </w:t>
      </w:r>
      <w:hyperlink r:id="rId237" w:history="1">
        <w:r w:rsidR="001C4FCC" w:rsidRPr="001C4FCC">
          <w:rPr>
            <w:rStyle w:val="Hyperlink"/>
            <w:rFonts w:asciiTheme="minorHAnsi" w:hAnsiTheme="minorHAnsi" w:cstheme="minorHAnsi"/>
            <w:sz w:val="20"/>
            <w:szCs w:val="20"/>
          </w:rPr>
          <w:t>IAOTEAM-1230</w:t>
        </w:r>
      </w:hyperlink>
      <w:r w:rsidR="001C4FCC" w:rsidRPr="001C4FCC">
        <w:rPr>
          <w:rFonts w:asciiTheme="minorHAnsi" w:hAnsiTheme="minorHAnsi" w:cstheme="minorHAnsi"/>
          <w:sz w:val="20"/>
          <w:szCs w:val="20"/>
        </w:rPr>
        <w:t xml:space="preserve">  [E</w:t>
      </w:r>
      <w:r w:rsidR="001C4FCC" w:rsidRPr="001C4FCC">
        <w:rPr>
          <w:rFonts w:asciiTheme="minorHAnsi" w:hAnsiTheme="minorHAnsi" w:cstheme="minorHAnsi"/>
          <w:sz w:val="20"/>
          <w:szCs w:val="20"/>
          <w:lang w:val="en"/>
        </w:rPr>
        <w:t>nable I&amp;O users to upload artifacts to JFROG</w:t>
      </w:r>
      <w:r w:rsidR="001C4FCC" w:rsidRPr="001C4FCC">
        <w:rPr>
          <w:rFonts w:asciiTheme="minorHAnsi" w:hAnsiTheme="minorHAnsi" w:cstheme="minorHAnsi"/>
          <w:sz w:val="20"/>
          <w:szCs w:val="20"/>
        </w:rPr>
        <w:t>]</w:t>
      </w:r>
    </w:p>
    <w:p w:rsidR="00EC5539" w:rsidRPr="00320157" w:rsidRDefault="00320157" w:rsidP="00320157">
      <w:pPr>
        <w:pStyle w:val="Heading1"/>
        <w:numPr>
          <w:ilvl w:val="0"/>
          <w:numId w:val="6"/>
        </w:numPr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Jim to w</w:t>
      </w:r>
      <w:r w:rsidR="00EC5539" w:rsidRPr="00320157">
        <w:rPr>
          <w:rFonts w:asciiTheme="minorHAnsi" w:hAnsiTheme="minorHAnsi" w:cstheme="minorHAnsi"/>
          <w:sz w:val="20"/>
          <w:szCs w:val="20"/>
        </w:rPr>
        <w:t xml:space="preserve">ork with Humayun to get </w:t>
      </w:r>
      <w:r w:rsidR="00EC5539" w:rsidRPr="00BA183F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artifact-cli utilities</w:t>
      </w:r>
      <w:r w:rsidR="00EC5539" w:rsidRPr="0032015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installed on </w:t>
      </w:r>
      <w:r w:rsidR="00EC5539" w:rsidRPr="00BA183F">
        <w:rPr>
          <w:rFonts w:asciiTheme="minorHAnsi" w:hAnsiTheme="minorHAnsi" w:cstheme="minorHAnsi"/>
          <w:color w:val="00B0F0"/>
          <w:sz w:val="21"/>
          <w:szCs w:val="21"/>
          <w:shd w:val="clear" w:color="auto" w:fill="FFFFFF"/>
        </w:rPr>
        <w:t xml:space="preserve">lnx1ijump01p/02p </w:t>
      </w:r>
      <w:r w:rsidR="00EC5539" w:rsidRPr="0032015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and </w:t>
      </w:r>
      <w:r w:rsidR="00EC5539" w:rsidRPr="00BA183F">
        <w:rPr>
          <w:rFonts w:asciiTheme="minorHAnsi" w:hAnsiTheme="minorHAnsi" w:cstheme="minorHAnsi"/>
          <w:color w:val="00B0F0"/>
          <w:sz w:val="21"/>
          <w:szCs w:val="21"/>
          <w:shd w:val="clear" w:color="auto" w:fill="FFFFFF"/>
        </w:rPr>
        <w:t xml:space="preserve">wioac001p </w:t>
      </w:r>
      <w:r w:rsidR="00EC5539" w:rsidRPr="00320157">
        <w:rPr>
          <w:rFonts w:asciiTheme="minorHAnsi" w:hAnsiTheme="minorHAnsi" w:cstheme="minorHAnsi"/>
          <w:sz w:val="21"/>
          <w:szCs w:val="21"/>
          <w:shd w:val="clear" w:color="auto" w:fill="FFFFFF"/>
        </w:rPr>
        <w:t>servers</w:t>
      </w:r>
      <w:r w:rsidR="00EC5539" w:rsidRPr="00320157">
        <w:rPr>
          <w:rFonts w:asciiTheme="minorHAnsi" w:hAnsiTheme="minorHAnsi" w:cstheme="minorHAnsi"/>
          <w:sz w:val="21"/>
          <w:szCs w:val="21"/>
        </w:rPr>
        <w:br/>
      </w:r>
    </w:p>
    <w:p w:rsidR="008F6FE6" w:rsidRDefault="008F6FE6" w:rsidP="001C4FCC">
      <w:pPr>
        <w:pStyle w:val="Heading1"/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</w:p>
    <w:p w:rsidR="008F6FE6" w:rsidRDefault="008F6FE6" w:rsidP="008F6FE6">
      <w:pPr>
        <w:spacing w:after="0" w:line="240" w:lineRule="auto"/>
        <w:rPr>
          <w:sz w:val="20"/>
          <w:szCs w:val="20"/>
        </w:rPr>
      </w:pPr>
      <w:r w:rsidRPr="008F6FE6">
        <w:rPr>
          <w:rFonts w:cstheme="minorHAnsi"/>
          <w:sz w:val="20"/>
          <w:szCs w:val="20"/>
        </w:rPr>
        <w:t>G</w:t>
      </w:r>
      <w:r w:rsidR="00320157">
        <w:rPr>
          <w:rFonts w:cstheme="minorHAnsi"/>
          <w:sz w:val="20"/>
          <w:szCs w:val="20"/>
        </w:rPr>
        <w:t>o</w:t>
      </w:r>
      <w:r w:rsidRPr="008F6FE6">
        <w:rPr>
          <w:rFonts w:cstheme="minorHAnsi"/>
          <w:sz w:val="20"/>
          <w:szCs w:val="20"/>
        </w:rPr>
        <w:t xml:space="preserve">t confirmation on </w:t>
      </w:r>
      <w:r w:rsidR="000A76E4">
        <w:rPr>
          <w:rFonts w:cstheme="minorHAnsi"/>
          <w:sz w:val="20"/>
          <w:szCs w:val="20"/>
        </w:rPr>
        <w:t xml:space="preserve">Bitbucket </w:t>
      </w:r>
      <w:r w:rsidRPr="008F6FE6">
        <w:rPr>
          <w:rFonts w:cstheme="minorHAnsi"/>
          <w:sz w:val="20"/>
          <w:szCs w:val="20"/>
        </w:rPr>
        <w:t xml:space="preserve">branch to </w:t>
      </w:r>
      <w:r w:rsidR="000A76E4">
        <w:rPr>
          <w:rFonts w:cstheme="minorHAnsi"/>
          <w:sz w:val="20"/>
          <w:szCs w:val="20"/>
        </w:rPr>
        <w:t>clone</w:t>
      </w:r>
      <w:r w:rsidRPr="008F6FE6">
        <w:rPr>
          <w:rFonts w:cstheme="minorHAnsi"/>
          <w:sz w:val="20"/>
          <w:szCs w:val="20"/>
        </w:rPr>
        <w:t xml:space="preserve">.  </w:t>
      </w:r>
      <w:hyperlink r:id="rId238" w:history="1">
        <w:r w:rsidRPr="008F6FE6">
          <w:rPr>
            <w:rStyle w:val="Hyperlink"/>
            <w:sz w:val="20"/>
            <w:szCs w:val="20"/>
          </w:rPr>
          <w:t>INOP-242-ansible-integration-with-service-now</w:t>
        </w:r>
      </w:hyperlink>
    </w:p>
    <w:p w:rsidR="00320157" w:rsidRDefault="00320157" w:rsidP="008F6FE6">
      <w:pPr>
        <w:spacing w:after="0" w:line="240" w:lineRule="auto"/>
        <w:rPr>
          <w:sz w:val="20"/>
          <w:szCs w:val="20"/>
        </w:rPr>
      </w:pPr>
    </w:p>
    <w:p w:rsidR="00320157" w:rsidRPr="008F6FE6" w:rsidRDefault="00320157" w:rsidP="008F6FE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 do:  Ask Al how to get Dev access in Jira project.</w:t>
      </w:r>
    </w:p>
    <w:p w:rsidR="008F6FE6" w:rsidRPr="001C4FCC" w:rsidRDefault="008F6FE6" w:rsidP="001C4FCC">
      <w:pPr>
        <w:pStyle w:val="Heading1"/>
        <w:shd w:val="clear" w:color="auto" w:fill="FFFFFF"/>
        <w:spacing w:before="0"/>
        <w:textAlignment w:val="center"/>
        <w:rPr>
          <w:rFonts w:asciiTheme="minorHAnsi" w:hAnsiTheme="minorHAnsi" w:cstheme="minorHAnsi"/>
          <w:sz w:val="20"/>
          <w:szCs w:val="20"/>
        </w:rPr>
      </w:pPr>
    </w:p>
    <w:p w:rsidR="00096739" w:rsidRPr="00096739" w:rsidRDefault="00096739" w:rsidP="001C4FCC">
      <w:pPr>
        <w:spacing w:after="0" w:line="240" w:lineRule="auto"/>
        <w:rPr>
          <w:b/>
          <w:sz w:val="20"/>
          <w:szCs w:val="20"/>
          <w:u w:val="single"/>
        </w:rPr>
      </w:pPr>
      <w:r w:rsidRPr="00096739">
        <w:rPr>
          <w:b/>
          <w:sz w:val="20"/>
          <w:szCs w:val="20"/>
          <w:u w:val="single"/>
        </w:rPr>
        <w:t>Upload to JFrog</w:t>
      </w:r>
    </w:p>
    <w:p w:rsidR="001C4FCC" w:rsidRPr="0089304C" w:rsidRDefault="00527C37" w:rsidP="0089304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89304C">
        <w:rPr>
          <w:sz w:val="20"/>
          <w:szCs w:val="20"/>
        </w:rPr>
        <w:t>Set meeting with Humayun, Priya (for Monday 1/27) on setting up jump servers to upload artifacts to JFrog artifactory.</w:t>
      </w:r>
    </w:p>
    <w:p w:rsidR="0083040F" w:rsidRPr="00495552" w:rsidRDefault="0083040F" w:rsidP="00495552">
      <w:pPr>
        <w:pStyle w:val="ListParagraph"/>
        <w:numPr>
          <w:ilvl w:val="0"/>
          <w:numId w:val="8"/>
        </w:numPr>
        <w:spacing w:after="0" w:line="240" w:lineRule="auto"/>
        <w:rPr>
          <w:color w:val="1F497D"/>
          <w:sz w:val="20"/>
          <w:szCs w:val="20"/>
        </w:rPr>
      </w:pPr>
      <w:r w:rsidRPr="00495552">
        <w:rPr>
          <w:sz w:val="20"/>
          <w:szCs w:val="20"/>
        </w:rPr>
        <w:t xml:space="preserve">Confluence: </w:t>
      </w:r>
      <w:hyperlink r:id="rId239" w:history="1">
        <w:r w:rsidRPr="00495552">
          <w:rPr>
            <w:rStyle w:val="Hyperlink"/>
            <w:sz w:val="20"/>
            <w:szCs w:val="20"/>
          </w:rPr>
          <w:t>IOAC Artifact Upload Process Standardization</w:t>
        </w:r>
      </w:hyperlink>
    </w:p>
    <w:p w:rsidR="00495552" w:rsidRDefault="00495552" w:rsidP="00E7571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center"/>
        <w:rPr>
          <w:rFonts w:cstheme="minorHAnsi"/>
          <w:sz w:val="20"/>
          <w:szCs w:val="20"/>
        </w:rPr>
      </w:pPr>
      <w:r w:rsidRPr="00495552">
        <w:rPr>
          <w:sz w:val="20"/>
          <w:szCs w:val="20"/>
        </w:rPr>
        <w:t xml:space="preserve">User stories: </w:t>
      </w:r>
      <w:hyperlink r:id="rId240" w:history="1">
        <w:r w:rsidRPr="00495552">
          <w:rPr>
            <w:rStyle w:val="Hyperlink"/>
            <w:sz w:val="20"/>
            <w:szCs w:val="20"/>
          </w:rPr>
          <w:t>IAOTEAM-1083</w:t>
        </w:r>
      </w:hyperlink>
      <w:r w:rsidRPr="00495552">
        <w:rPr>
          <w:sz w:val="20"/>
          <w:szCs w:val="20"/>
        </w:rPr>
        <w:t xml:space="preserve"> (design), </w:t>
      </w:r>
      <w:r w:rsidRPr="00495552">
        <w:rPr>
          <w:rFonts w:cstheme="minorHAnsi"/>
          <w:sz w:val="20"/>
          <w:szCs w:val="20"/>
        </w:rPr>
        <w:t xml:space="preserve"> </w:t>
      </w:r>
      <w:hyperlink r:id="rId241" w:history="1">
        <w:r w:rsidRPr="00495552">
          <w:rPr>
            <w:rStyle w:val="Hyperlink"/>
            <w:rFonts w:cstheme="minorHAnsi"/>
            <w:sz w:val="20"/>
            <w:szCs w:val="20"/>
          </w:rPr>
          <w:t>IAOTEAM-1230</w:t>
        </w:r>
      </w:hyperlink>
      <w:r w:rsidRPr="00495552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(</w:t>
      </w:r>
      <w:r w:rsidRPr="00495552">
        <w:rPr>
          <w:rFonts w:cstheme="minorHAnsi"/>
          <w:sz w:val="20"/>
          <w:szCs w:val="20"/>
        </w:rPr>
        <w:t>E</w:t>
      </w:r>
      <w:r w:rsidRPr="00495552">
        <w:rPr>
          <w:rFonts w:cstheme="minorHAnsi"/>
          <w:sz w:val="20"/>
          <w:szCs w:val="20"/>
          <w:lang w:val="en"/>
        </w:rPr>
        <w:t>nable I&amp;O users to upload artifacts to JFROG</w:t>
      </w:r>
      <w:r>
        <w:rPr>
          <w:rFonts w:cstheme="minorHAnsi"/>
          <w:sz w:val="20"/>
          <w:szCs w:val="20"/>
        </w:rPr>
        <w:t>)</w:t>
      </w:r>
    </w:p>
    <w:p w:rsidR="00495552" w:rsidRPr="00495552" w:rsidRDefault="00495552" w:rsidP="00E7571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center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Servers: </w:t>
      </w:r>
      <w:r w:rsidRPr="00320157">
        <w:rPr>
          <w:rFonts w:cstheme="minorHAnsi"/>
          <w:color w:val="172B4D"/>
          <w:sz w:val="21"/>
          <w:szCs w:val="21"/>
          <w:shd w:val="clear" w:color="auto" w:fill="FFFFFF"/>
        </w:rPr>
        <w:t xml:space="preserve">on </w:t>
      </w:r>
      <w:r w:rsidRPr="00495552">
        <w:rPr>
          <w:rFonts w:cstheme="minorHAnsi"/>
          <w:b/>
          <w:color w:val="00B0F0"/>
          <w:sz w:val="21"/>
          <w:szCs w:val="21"/>
          <w:shd w:val="clear" w:color="auto" w:fill="FFFFFF"/>
        </w:rPr>
        <w:t>lnx1ijump01p</w:t>
      </w:r>
      <w:r>
        <w:rPr>
          <w:rFonts w:cstheme="minorHAnsi"/>
          <w:color w:val="00B0F0"/>
          <w:sz w:val="21"/>
          <w:szCs w:val="21"/>
          <w:shd w:val="clear" w:color="auto" w:fill="FFFFFF"/>
        </w:rPr>
        <w:t xml:space="preserve">, </w:t>
      </w:r>
      <w:r w:rsidRPr="00495552">
        <w:rPr>
          <w:rFonts w:cstheme="minorHAnsi"/>
          <w:b/>
          <w:color w:val="00B0F0"/>
          <w:sz w:val="21"/>
          <w:szCs w:val="21"/>
          <w:shd w:val="clear" w:color="auto" w:fill="FFFFFF"/>
        </w:rPr>
        <w:t>lnx1ijump02p</w:t>
      </w:r>
      <w:r w:rsidRPr="00BA183F">
        <w:rPr>
          <w:rFonts w:cstheme="minorHAnsi"/>
          <w:color w:val="00B0F0"/>
          <w:sz w:val="21"/>
          <w:szCs w:val="21"/>
          <w:shd w:val="clear" w:color="auto" w:fill="FFFFFF"/>
        </w:rPr>
        <w:t xml:space="preserve"> </w:t>
      </w:r>
      <w:r w:rsidRPr="00320157">
        <w:rPr>
          <w:rFonts w:cstheme="minorHAnsi"/>
          <w:color w:val="172B4D"/>
          <w:sz w:val="21"/>
          <w:szCs w:val="21"/>
          <w:shd w:val="clear" w:color="auto" w:fill="FFFFFF"/>
        </w:rPr>
        <w:t xml:space="preserve">and </w:t>
      </w:r>
      <w:r w:rsidRPr="00495552">
        <w:rPr>
          <w:rFonts w:cstheme="minorHAnsi"/>
          <w:b/>
          <w:color w:val="00B0F0"/>
          <w:sz w:val="21"/>
          <w:szCs w:val="21"/>
          <w:shd w:val="clear" w:color="auto" w:fill="FFFFFF"/>
        </w:rPr>
        <w:t>wioac001p</w:t>
      </w:r>
      <w:r w:rsidRPr="00BA183F">
        <w:rPr>
          <w:rFonts w:cstheme="minorHAnsi"/>
          <w:color w:val="00B0F0"/>
          <w:sz w:val="21"/>
          <w:szCs w:val="21"/>
          <w:shd w:val="clear" w:color="auto" w:fill="FFFFFF"/>
        </w:rPr>
        <w:t xml:space="preserve"> </w:t>
      </w:r>
    </w:p>
    <w:p w:rsidR="00495552" w:rsidRPr="00495552" w:rsidRDefault="00495552" w:rsidP="00495552">
      <w:pPr>
        <w:pStyle w:val="ListParagraph"/>
        <w:spacing w:after="0" w:line="240" w:lineRule="auto"/>
        <w:rPr>
          <w:color w:val="1F497D"/>
          <w:sz w:val="20"/>
          <w:szCs w:val="20"/>
        </w:rPr>
      </w:pPr>
    </w:p>
    <w:p w:rsidR="0083040F" w:rsidRPr="0083040F" w:rsidRDefault="0083040F" w:rsidP="0083040F">
      <w:pPr>
        <w:spacing w:after="0" w:line="240" w:lineRule="auto"/>
        <w:rPr>
          <w:color w:val="1F497D"/>
          <w:sz w:val="20"/>
          <w:szCs w:val="20"/>
        </w:rPr>
      </w:pPr>
    </w:p>
    <w:p w:rsidR="001C4FCC" w:rsidRDefault="001C4FCC" w:rsidP="001C4FCC">
      <w:pPr>
        <w:spacing w:after="0" w:line="240" w:lineRule="auto"/>
        <w:rPr>
          <w:sz w:val="20"/>
          <w:szCs w:val="20"/>
        </w:rPr>
      </w:pPr>
    </w:p>
    <w:p w:rsidR="0083040F" w:rsidRDefault="00E87081" w:rsidP="001C4FC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Met with Sindhu for questions/kt:</w:t>
      </w:r>
    </w:p>
    <w:p w:rsidR="00C26A8D" w:rsidRDefault="00C26A8D" w:rsidP="0042294E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Sample playbook to create incident calls Ansible module:  </w:t>
      </w:r>
      <w:r w:rsidRPr="00C26A8D">
        <w:rPr>
          <w:b/>
          <w:sz w:val="20"/>
          <w:szCs w:val="20"/>
        </w:rPr>
        <w:t>snow_record</w:t>
      </w:r>
      <w:r>
        <w:rPr>
          <w:sz w:val="20"/>
          <w:szCs w:val="20"/>
        </w:rPr>
        <w:t xml:space="preserve"> with required values.  </w:t>
      </w:r>
    </w:p>
    <w:p w:rsidR="00E87081" w:rsidRPr="00E87081" w:rsidRDefault="00C26A8D" w:rsidP="0042294E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Playbook does not call </w:t>
      </w:r>
      <w:r w:rsidRPr="00C26A8D">
        <w:rPr>
          <w:b/>
          <w:sz w:val="20"/>
          <w:szCs w:val="20"/>
        </w:rPr>
        <w:t>u_create_incident_api</w:t>
      </w:r>
      <w:r w:rsidR="00E87081">
        <w:rPr>
          <w:b/>
          <w:sz w:val="20"/>
          <w:szCs w:val="20"/>
        </w:rPr>
        <w:t xml:space="preserve">   </w:t>
      </w:r>
    </w:p>
    <w:p w:rsidR="00C26A8D" w:rsidRPr="00E87081" w:rsidRDefault="00270703" w:rsidP="00E87081">
      <w:pPr>
        <w:spacing w:after="0" w:line="240" w:lineRule="auto"/>
        <w:ind w:left="720"/>
        <w:rPr>
          <w:sz w:val="20"/>
          <w:szCs w:val="20"/>
        </w:rPr>
      </w:pPr>
      <w:r>
        <w:rPr>
          <w:b/>
          <w:color w:val="00B050"/>
          <w:sz w:val="20"/>
          <w:szCs w:val="20"/>
        </w:rPr>
        <w:t>Answer: (</w:t>
      </w:r>
      <w:r w:rsidR="00E87081" w:rsidRPr="00270703">
        <w:rPr>
          <w:color w:val="00B050"/>
          <w:sz w:val="20"/>
          <w:szCs w:val="20"/>
        </w:rPr>
        <w:t>Sundhu</w:t>
      </w:r>
      <w:r>
        <w:rPr>
          <w:color w:val="00B050"/>
          <w:sz w:val="20"/>
          <w:szCs w:val="20"/>
        </w:rPr>
        <w:t>’s theory)</w:t>
      </w:r>
      <w:r w:rsidR="00E87081" w:rsidRPr="00270703">
        <w:rPr>
          <w:color w:val="00B050"/>
          <w:sz w:val="20"/>
          <w:szCs w:val="20"/>
        </w:rPr>
        <w:t xml:space="preserve"> </w:t>
      </w:r>
      <w:r w:rsidRPr="00270703">
        <w:rPr>
          <w:color w:val="00B050"/>
          <w:sz w:val="20"/>
          <w:szCs w:val="20"/>
        </w:rPr>
        <w:t>Ansible</w:t>
      </w:r>
      <w:r w:rsidR="00E87081">
        <w:rPr>
          <w:b/>
          <w:color w:val="00B050"/>
          <w:sz w:val="20"/>
          <w:szCs w:val="20"/>
        </w:rPr>
        <w:t xml:space="preserve"> </w:t>
      </w:r>
      <w:r w:rsidR="00E87081" w:rsidRPr="00E87081">
        <w:rPr>
          <w:color w:val="000000" w:themeColor="text1"/>
          <w:sz w:val="20"/>
          <w:szCs w:val="20"/>
        </w:rPr>
        <w:t xml:space="preserve">snow_record </w:t>
      </w:r>
      <w:r w:rsidR="00E87081" w:rsidRPr="00E87081">
        <w:rPr>
          <w:color w:val="00B050"/>
          <w:sz w:val="20"/>
          <w:szCs w:val="20"/>
        </w:rPr>
        <w:t xml:space="preserve">module calls </w:t>
      </w:r>
      <w:r w:rsidR="00E87081" w:rsidRPr="00E87081">
        <w:rPr>
          <w:sz w:val="20"/>
          <w:szCs w:val="20"/>
        </w:rPr>
        <w:t>u_create_incident_api?</w:t>
      </w:r>
      <w:r>
        <w:rPr>
          <w:sz w:val="20"/>
          <w:szCs w:val="20"/>
        </w:rPr>
        <w:t xml:space="preserve">  </w:t>
      </w:r>
      <w:r w:rsidRPr="00270703">
        <w:rPr>
          <w:color w:val="00B050"/>
          <w:sz w:val="20"/>
          <w:szCs w:val="20"/>
        </w:rPr>
        <w:t>We need to get confirmation.</w:t>
      </w:r>
    </w:p>
    <w:p w:rsidR="00E87081" w:rsidRDefault="00E87081" w:rsidP="00E87081">
      <w:pPr>
        <w:spacing w:after="0" w:line="240" w:lineRule="auto"/>
        <w:rPr>
          <w:sz w:val="20"/>
          <w:szCs w:val="20"/>
        </w:rPr>
      </w:pPr>
    </w:p>
    <w:p w:rsidR="00E87081" w:rsidRPr="00E87081" w:rsidRDefault="00E87081" w:rsidP="00E87081">
      <w:pPr>
        <w:spacing w:after="0" w:line="240" w:lineRule="auto"/>
        <w:rPr>
          <w:sz w:val="20"/>
          <w:szCs w:val="20"/>
        </w:rPr>
      </w:pPr>
    </w:p>
    <w:p w:rsidR="0042294E" w:rsidRPr="0042294E" w:rsidRDefault="0042294E" w:rsidP="0042294E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42294E">
        <w:rPr>
          <w:sz w:val="20"/>
          <w:szCs w:val="20"/>
        </w:rPr>
        <w:t xml:space="preserve">What info do you need to proceed on </w:t>
      </w:r>
      <w:hyperlink r:id="rId242" w:history="1">
        <w:r>
          <w:rPr>
            <w:rStyle w:val="Hyperlink"/>
          </w:rPr>
          <w:t>IAOTEAM-3049</w:t>
        </w:r>
      </w:hyperlink>
      <w:r>
        <w:t xml:space="preserve">, </w:t>
      </w:r>
      <w:hyperlink r:id="rId243" w:history="1">
        <w:r>
          <w:rPr>
            <w:rStyle w:val="Hyperlink"/>
          </w:rPr>
          <w:t>IAOTEAM-689</w:t>
        </w:r>
      </w:hyperlink>
      <w:r>
        <w:t xml:space="preserve"> ?</w:t>
      </w:r>
    </w:p>
    <w:p w:rsidR="00270703" w:rsidRPr="00270703" w:rsidRDefault="00270703" w:rsidP="00270703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0"/>
          <w:szCs w:val="20"/>
        </w:rPr>
      </w:pPr>
    </w:p>
    <w:p w:rsidR="0042294E" w:rsidRPr="00270703" w:rsidRDefault="0042294E" w:rsidP="0042294E">
      <w:pPr>
        <w:pStyle w:val="ListParagraph"/>
        <w:numPr>
          <w:ilvl w:val="0"/>
          <w:numId w:val="10"/>
        </w:num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0"/>
          <w:szCs w:val="20"/>
        </w:rPr>
      </w:pPr>
      <w:r w:rsidRPr="0042294E">
        <w:rPr>
          <w:rFonts w:cstheme="minorHAnsi"/>
          <w:color w:val="000000" w:themeColor="text1"/>
          <w:sz w:val="20"/>
          <w:szCs w:val="20"/>
        </w:rPr>
        <w:t xml:space="preserve">Where does the </w:t>
      </w:r>
      <w:r w:rsidRPr="0042294E">
        <w:rPr>
          <w:rFonts w:cstheme="minorHAnsi"/>
          <w:b/>
          <w:color w:val="000000" w:themeColor="text1"/>
          <w:sz w:val="20"/>
          <w:szCs w:val="20"/>
        </w:rPr>
        <w:t>input data</w:t>
      </w:r>
      <w:r w:rsidRPr="0042294E">
        <w:rPr>
          <w:rFonts w:cstheme="minorHAnsi"/>
          <w:color w:val="000000" w:themeColor="text1"/>
          <w:sz w:val="20"/>
          <w:szCs w:val="20"/>
        </w:rPr>
        <w:t xml:space="preserve"> come from?  E.g.  </w:t>
      </w:r>
      <w:r w:rsidRPr="0042294E">
        <w:rPr>
          <w:rFonts w:eastAsia="Times New Roman" w:cstheme="minorHAnsi"/>
          <w:color w:val="0070C0"/>
          <w:sz w:val="20"/>
          <w:szCs w:val="20"/>
        </w:rPr>
        <w:t>sn_severity, sn_priority, sn_category, sn_subcategory</w:t>
      </w:r>
    </w:p>
    <w:p w:rsidR="00270703" w:rsidRPr="00270703" w:rsidRDefault="00270703" w:rsidP="00270703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b/>
          <w:color w:val="00B050"/>
          <w:sz w:val="20"/>
          <w:szCs w:val="20"/>
        </w:rPr>
        <w:t xml:space="preserve">Answer:  </w:t>
      </w:r>
      <w:r w:rsidRPr="00270703">
        <w:rPr>
          <w:color w:val="00B050"/>
          <w:sz w:val="20"/>
          <w:szCs w:val="20"/>
        </w:rPr>
        <w:t xml:space="preserve">We </w:t>
      </w:r>
      <w:r w:rsidR="000A76E4">
        <w:rPr>
          <w:color w:val="00B050"/>
          <w:sz w:val="20"/>
          <w:szCs w:val="20"/>
        </w:rPr>
        <w:t>hard-code</w:t>
      </w:r>
      <w:r w:rsidRPr="00270703">
        <w:rPr>
          <w:color w:val="00B050"/>
          <w:sz w:val="20"/>
          <w:szCs w:val="20"/>
        </w:rPr>
        <w:t xml:space="preserve"> in json file or some other external source.</w:t>
      </w:r>
    </w:p>
    <w:p w:rsidR="00270703" w:rsidRPr="00270703" w:rsidRDefault="00270703" w:rsidP="00270703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270703" w:rsidRPr="00270703" w:rsidRDefault="00270703" w:rsidP="00270703">
      <w:pPr>
        <w:spacing w:after="0" w:line="240" w:lineRule="auto"/>
        <w:rPr>
          <w:sz w:val="20"/>
          <w:szCs w:val="20"/>
        </w:rPr>
      </w:pPr>
    </w:p>
    <w:p w:rsidR="0042294E" w:rsidRDefault="0042294E" w:rsidP="0042294E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42294E">
        <w:rPr>
          <w:sz w:val="20"/>
          <w:szCs w:val="20"/>
        </w:rPr>
        <w:t>What are our use cases for testing?</w:t>
      </w:r>
      <w:r w:rsidR="00270703">
        <w:rPr>
          <w:sz w:val="20"/>
          <w:szCs w:val="20"/>
        </w:rPr>
        <w:t xml:space="preserve">  </w:t>
      </w:r>
      <w:r w:rsidR="00270703" w:rsidRPr="00270703">
        <w:rPr>
          <w:color w:val="00B050"/>
          <w:sz w:val="20"/>
          <w:szCs w:val="20"/>
        </w:rPr>
        <w:t>TBD</w:t>
      </w:r>
    </w:p>
    <w:p w:rsidR="00270703" w:rsidRPr="00270703" w:rsidRDefault="00270703" w:rsidP="00270703">
      <w:pPr>
        <w:spacing w:after="0" w:line="240" w:lineRule="auto"/>
        <w:rPr>
          <w:sz w:val="20"/>
          <w:szCs w:val="20"/>
        </w:rPr>
      </w:pPr>
    </w:p>
    <w:p w:rsidR="00C26A8D" w:rsidRPr="0042294E" w:rsidRDefault="00C26A8D" w:rsidP="0042294E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Any need for my ID to have login access </w:t>
      </w:r>
      <w:r w:rsidRPr="00C26A8D">
        <w:rPr>
          <w:sz w:val="20"/>
          <w:szCs w:val="20"/>
        </w:rPr>
        <w:t xml:space="preserve">to ServiceNow </w:t>
      </w:r>
      <w:r w:rsidRPr="00C26A8D">
        <w:rPr>
          <w:b/>
          <w:sz w:val="20"/>
          <w:szCs w:val="20"/>
        </w:rPr>
        <w:t>dev</w:t>
      </w:r>
      <w:r w:rsidRPr="00C26A8D">
        <w:rPr>
          <w:sz w:val="20"/>
          <w:szCs w:val="20"/>
        </w:rPr>
        <w:t xml:space="preserve"> server: </w:t>
      </w:r>
      <w:hyperlink r:id="rId244" w:history="1">
        <w:r w:rsidRPr="00C26A8D">
          <w:rPr>
            <w:rStyle w:val="Hyperlink"/>
            <w:sz w:val="20"/>
            <w:szCs w:val="20"/>
          </w:rPr>
          <w:t>https://tjxdev.service-now.com/</w:t>
        </w:r>
      </w:hyperlink>
    </w:p>
    <w:p w:rsidR="0083040F" w:rsidRDefault="0083040F" w:rsidP="001C4FCC">
      <w:pPr>
        <w:spacing w:after="0" w:line="240" w:lineRule="auto"/>
        <w:rPr>
          <w:sz w:val="20"/>
          <w:szCs w:val="20"/>
        </w:rPr>
      </w:pPr>
    </w:p>
    <w:p w:rsidR="0083040F" w:rsidRDefault="0083040F" w:rsidP="001C4FCC">
      <w:pPr>
        <w:spacing w:after="0" w:line="240" w:lineRule="auto"/>
        <w:rPr>
          <w:sz w:val="20"/>
          <w:szCs w:val="20"/>
        </w:rPr>
      </w:pPr>
    </w:p>
    <w:p w:rsidR="0083040F" w:rsidRPr="00676339" w:rsidRDefault="0083040F" w:rsidP="001C4FCC">
      <w:pPr>
        <w:spacing w:after="0" w:line="240" w:lineRule="auto"/>
        <w:rPr>
          <w:sz w:val="20"/>
          <w:szCs w:val="20"/>
        </w:rPr>
      </w:pPr>
    </w:p>
    <w:p w:rsidR="00BD42A6" w:rsidRPr="004C1862" w:rsidRDefault="00676339" w:rsidP="004C18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____________________________________________________________________________________________</w:t>
      </w:r>
    </w:p>
    <w:sectPr w:rsidR="00BD42A6" w:rsidRPr="004C1862" w:rsidSect="00D4752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1A6" w:rsidRDefault="00DE71A6" w:rsidP="00676339">
      <w:pPr>
        <w:spacing w:after="0" w:line="240" w:lineRule="auto"/>
      </w:pPr>
      <w:r>
        <w:separator/>
      </w:r>
    </w:p>
  </w:endnote>
  <w:endnote w:type="continuationSeparator" w:id="0">
    <w:p w:rsidR="00DE71A6" w:rsidRDefault="00DE71A6" w:rsidP="0067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1A6" w:rsidRDefault="00DE71A6" w:rsidP="00676339">
      <w:pPr>
        <w:spacing w:after="0" w:line="240" w:lineRule="auto"/>
      </w:pPr>
      <w:r>
        <w:separator/>
      </w:r>
    </w:p>
  </w:footnote>
  <w:footnote w:type="continuationSeparator" w:id="0">
    <w:p w:rsidR="00DE71A6" w:rsidRDefault="00DE71A6" w:rsidP="0067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E41"/>
    <w:multiLevelType w:val="hybridMultilevel"/>
    <w:tmpl w:val="0752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5F0"/>
    <w:multiLevelType w:val="hybridMultilevel"/>
    <w:tmpl w:val="15C22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8A2DB0"/>
    <w:multiLevelType w:val="hybridMultilevel"/>
    <w:tmpl w:val="ED6E2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3726F"/>
    <w:multiLevelType w:val="hybridMultilevel"/>
    <w:tmpl w:val="A0428B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11644C"/>
    <w:multiLevelType w:val="hybridMultilevel"/>
    <w:tmpl w:val="EC725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B55FDC"/>
    <w:multiLevelType w:val="hybridMultilevel"/>
    <w:tmpl w:val="8FE6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64CBC"/>
    <w:multiLevelType w:val="hybridMultilevel"/>
    <w:tmpl w:val="F63E4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8916A9"/>
    <w:multiLevelType w:val="multilevel"/>
    <w:tmpl w:val="E8C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327C7"/>
    <w:multiLevelType w:val="hybridMultilevel"/>
    <w:tmpl w:val="671A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A81252"/>
    <w:multiLevelType w:val="hybridMultilevel"/>
    <w:tmpl w:val="FD80C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D1711C"/>
    <w:multiLevelType w:val="hybridMultilevel"/>
    <w:tmpl w:val="129E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90590"/>
    <w:multiLevelType w:val="hybridMultilevel"/>
    <w:tmpl w:val="AA76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A5B20"/>
    <w:multiLevelType w:val="hybridMultilevel"/>
    <w:tmpl w:val="40902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C329D8"/>
    <w:multiLevelType w:val="hybridMultilevel"/>
    <w:tmpl w:val="70F03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4A6FE1"/>
    <w:multiLevelType w:val="hybridMultilevel"/>
    <w:tmpl w:val="2840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8D7079"/>
    <w:multiLevelType w:val="hybridMultilevel"/>
    <w:tmpl w:val="217A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A63053"/>
    <w:multiLevelType w:val="hybridMultilevel"/>
    <w:tmpl w:val="59301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AC6F9B"/>
    <w:multiLevelType w:val="hybridMultilevel"/>
    <w:tmpl w:val="CFC6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9770BF"/>
    <w:multiLevelType w:val="hybridMultilevel"/>
    <w:tmpl w:val="3A70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247287"/>
    <w:multiLevelType w:val="hybridMultilevel"/>
    <w:tmpl w:val="57C45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3792A03"/>
    <w:multiLevelType w:val="hybridMultilevel"/>
    <w:tmpl w:val="F664F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5EE00D0"/>
    <w:multiLevelType w:val="hybridMultilevel"/>
    <w:tmpl w:val="BB9A9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615589C"/>
    <w:multiLevelType w:val="hybridMultilevel"/>
    <w:tmpl w:val="7CA8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0D7138"/>
    <w:multiLevelType w:val="hybridMultilevel"/>
    <w:tmpl w:val="D66EC7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76520D2"/>
    <w:multiLevelType w:val="hybridMultilevel"/>
    <w:tmpl w:val="BE1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1A08D9"/>
    <w:multiLevelType w:val="hybridMultilevel"/>
    <w:tmpl w:val="356E3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D1D1DDA"/>
    <w:multiLevelType w:val="hybridMultilevel"/>
    <w:tmpl w:val="BD68E5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1EDF0F87"/>
    <w:multiLevelType w:val="hybridMultilevel"/>
    <w:tmpl w:val="FE243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F1E6F30"/>
    <w:multiLevelType w:val="hybridMultilevel"/>
    <w:tmpl w:val="B360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D30CC1"/>
    <w:multiLevelType w:val="hybridMultilevel"/>
    <w:tmpl w:val="069E1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FF35EB1"/>
    <w:multiLevelType w:val="hybridMultilevel"/>
    <w:tmpl w:val="ECC2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354832"/>
    <w:multiLevelType w:val="hybridMultilevel"/>
    <w:tmpl w:val="5156A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0EB7FE6"/>
    <w:multiLevelType w:val="hybridMultilevel"/>
    <w:tmpl w:val="BD06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1A1515"/>
    <w:multiLevelType w:val="hybridMultilevel"/>
    <w:tmpl w:val="50C8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9B75B0"/>
    <w:multiLevelType w:val="hybridMultilevel"/>
    <w:tmpl w:val="8550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F03939"/>
    <w:multiLevelType w:val="hybridMultilevel"/>
    <w:tmpl w:val="2434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1FC72B8"/>
    <w:multiLevelType w:val="hybridMultilevel"/>
    <w:tmpl w:val="78F4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A84096"/>
    <w:multiLevelType w:val="hybridMultilevel"/>
    <w:tmpl w:val="1270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1640A2"/>
    <w:multiLevelType w:val="hybridMultilevel"/>
    <w:tmpl w:val="A41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A41172"/>
    <w:multiLevelType w:val="hybridMultilevel"/>
    <w:tmpl w:val="E59A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A81F20"/>
    <w:multiLevelType w:val="hybridMultilevel"/>
    <w:tmpl w:val="8808F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242A78"/>
    <w:multiLevelType w:val="hybridMultilevel"/>
    <w:tmpl w:val="ED1CEE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48A7D26"/>
    <w:multiLevelType w:val="hybridMultilevel"/>
    <w:tmpl w:val="0356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0B5C60"/>
    <w:multiLevelType w:val="hybridMultilevel"/>
    <w:tmpl w:val="3146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A314A8"/>
    <w:multiLevelType w:val="hybridMultilevel"/>
    <w:tmpl w:val="66A4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4B3177"/>
    <w:multiLevelType w:val="hybridMultilevel"/>
    <w:tmpl w:val="B096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A52EA6"/>
    <w:multiLevelType w:val="hybridMultilevel"/>
    <w:tmpl w:val="9B44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C086FAA"/>
    <w:multiLevelType w:val="multilevel"/>
    <w:tmpl w:val="5304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2F406A"/>
    <w:multiLevelType w:val="hybridMultilevel"/>
    <w:tmpl w:val="9EE2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221DE2"/>
    <w:multiLevelType w:val="hybridMultilevel"/>
    <w:tmpl w:val="6FAA3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2FC01683"/>
    <w:multiLevelType w:val="hybridMultilevel"/>
    <w:tmpl w:val="787A8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339E7558"/>
    <w:multiLevelType w:val="hybridMultilevel"/>
    <w:tmpl w:val="1F2096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C93F83"/>
    <w:multiLevelType w:val="hybridMultilevel"/>
    <w:tmpl w:val="AB90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4E85A92"/>
    <w:multiLevelType w:val="hybridMultilevel"/>
    <w:tmpl w:val="A722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FD79C4"/>
    <w:multiLevelType w:val="hybridMultilevel"/>
    <w:tmpl w:val="73FE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9E162F"/>
    <w:multiLevelType w:val="hybridMultilevel"/>
    <w:tmpl w:val="5ABC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AE5FBF"/>
    <w:multiLevelType w:val="hybridMultilevel"/>
    <w:tmpl w:val="CA966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F46DA5"/>
    <w:multiLevelType w:val="hybridMultilevel"/>
    <w:tmpl w:val="1DB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D8102A"/>
    <w:multiLevelType w:val="hybridMultilevel"/>
    <w:tmpl w:val="B94046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D785D7A"/>
    <w:multiLevelType w:val="hybridMultilevel"/>
    <w:tmpl w:val="CD92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6A17C8"/>
    <w:multiLevelType w:val="hybridMultilevel"/>
    <w:tmpl w:val="2AECF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048553C"/>
    <w:multiLevelType w:val="hybridMultilevel"/>
    <w:tmpl w:val="62CA7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2" w15:restartNumberingAfterBreak="0">
    <w:nsid w:val="40FC57EF"/>
    <w:multiLevelType w:val="hybridMultilevel"/>
    <w:tmpl w:val="7D54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12B43BE"/>
    <w:multiLevelType w:val="hybridMultilevel"/>
    <w:tmpl w:val="47F4C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44326BE7"/>
    <w:multiLevelType w:val="hybridMultilevel"/>
    <w:tmpl w:val="21A2C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448D28F2"/>
    <w:multiLevelType w:val="hybridMultilevel"/>
    <w:tmpl w:val="085AE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452570E8"/>
    <w:multiLevelType w:val="hybridMultilevel"/>
    <w:tmpl w:val="6D7A5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59C43A6"/>
    <w:multiLevelType w:val="hybridMultilevel"/>
    <w:tmpl w:val="D2E0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76E7CD9"/>
    <w:multiLevelType w:val="hybridMultilevel"/>
    <w:tmpl w:val="0584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85F1818"/>
    <w:multiLevelType w:val="hybridMultilevel"/>
    <w:tmpl w:val="2642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A2A66DE"/>
    <w:multiLevelType w:val="hybridMultilevel"/>
    <w:tmpl w:val="337E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8C7A0D"/>
    <w:multiLevelType w:val="hybridMultilevel"/>
    <w:tmpl w:val="1E02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BAF2FFA"/>
    <w:multiLevelType w:val="hybridMultilevel"/>
    <w:tmpl w:val="750A8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DC8446C"/>
    <w:multiLevelType w:val="hybridMultilevel"/>
    <w:tmpl w:val="2D28E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612B8B"/>
    <w:multiLevelType w:val="hybridMultilevel"/>
    <w:tmpl w:val="5A30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F177C86"/>
    <w:multiLevelType w:val="hybridMultilevel"/>
    <w:tmpl w:val="56DCCB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6" w15:restartNumberingAfterBreak="0">
    <w:nsid w:val="54076818"/>
    <w:multiLevelType w:val="hybridMultilevel"/>
    <w:tmpl w:val="6408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66D54F2"/>
    <w:multiLevelType w:val="hybridMultilevel"/>
    <w:tmpl w:val="9EFCC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57483009"/>
    <w:multiLevelType w:val="hybridMultilevel"/>
    <w:tmpl w:val="0340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588D7030"/>
    <w:multiLevelType w:val="hybridMultilevel"/>
    <w:tmpl w:val="83D02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590E2DBB"/>
    <w:multiLevelType w:val="hybridMultilevel"/>
    <w:tmpl w:val="21344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59931371"/>
    <w:multiLevelType w:val="hybridMultilevel"/>
    <w:tmpl w:val="19D4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B6F00BC"/>
    <w:multiLevelType w:val="hybridMultilevel"/>
    <w:tmpl w:val="42344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60556B6B"/>
    <w:multiLevelType w:val="hybridMultilevel"/>
    <w:tmpl w:val="110EC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1FA6D7E"/>
    <w:multiLevelType w:val="hybridMultilevel"/>
    <w:tmpl w:val="F03E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25E7157"/>
    <w:multiLevelType w:val="hybridMultilevel"/>
    <w:tmpl w:val="E9C6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42D697A"/>
    <w:multiLevelType w:val="hybridMultilevel"/>
    <w:tmpl w:val="5030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485965"/>
    <w:multiLevelType w:val="hybridMultilevel"/>
    <w:tmpl w:val="9828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7751B4"/>
    <w:multiLevelType w:val="hybridMultilevel"/>
    <w:tmpl w:val="7A22E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9885939"/>
    <w:multiLevelType w:val="hybridMultilevel"/>
    <w:tmpl w:val="5BB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47029C"/>
    <w:multiLevelType w:val="hybridMultilevel"/>
    <w:tmpl w:val="8F2C0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A481215"/>
    <w:multiLevelType w:val="hybridMultilevel"/>
    <w:tmpl w:val="23E445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6A5D3FBE"/>
    <w:multiLevelType w:val="hybridMultilevel"/>
    <w:tmpl w:val="505E9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6AF87957"/>
    <w:multiLevelType w:val="hybridMultilevel"/>
    <w:tmpl w:val="94A4B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C640E5"/>
    <w:multiLevelType w:val="hybridMultilevel"/>
    <w:tmpl w:val="91E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CE14F26"/>
    <w:multiLevelType w:val="hybridMultilevel"/>
    <w:tmpl w:val="3B1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25F66AA"/>
    <w:multiLevelType w:val="hybridMultilevel"/>
    <w:tmpl w:val="87D8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5D369BA"/>
    <w:multiLevelType w:val="hybridMultilevel"/>
    <w:tmpl w:val="8376A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78176F50"/>
    <w:multiLevelType w:val="hybridMultilevel"/>
    <w:tmpl w:val="3846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A0A24CD"/>
    <w:multiLevelType w:val="hybridMultilevel"/>
    <w:tmpl w:val="00B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B07E81"/>
    <w:multiLevelType w:val="hybridMultilevel"/>
    <w:tmpl w:val="BAC0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900DC2"/>
    <w:multiLevelType w:val="multilevel"/>
    <w:tmpl w:val="EE2E16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2" w15:restartNumberingAfterBreak="0">
    <w:nsid w:val="7C0B13B5"/>
    <w:multiLevelType w:val="hybridMultilevel"/>
    <w:tmpl w:val="9BB8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DB83F4F"/>
    <w:multiLevelType w:val="hybridMultilevel"/>
    <w:tmpl w:val="0CE64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7DDB01D7"/>
    <w:multiLevelType w:val="hybridMultilevel"/>
    <w:tmpl w:val="9A3205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BA0C41"/>
    <w:multiLevelType w:val="hybridMultilevel"/>
    <w:tmpl w:val="67386B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EEC089F"/>
    <w:multiLevelType w:val="hybridMultilevel"/>
    <w:tmpl w:val="B318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5"/>
  </w:num>
  <w:num w:numId="3">
    <w:abstractNumId w:val="52"/>
  </w:num>
  <w:num w:numId="4">
    <w:abstractNumId w:val="24"/>
  </w:num>
  <w:num w:numId="5">
    <w:abstractNumId w:val="70"/>
  </w:num>
  <w:num w:numId="6">
    <w:abstractNumId w:val="98"/>
  </w:num>
  <w:num w:numId="7">
    <w:abstractNumId w:val="89"/>
  </w:num>
  <w:num w:numId="8">
    <w:abstractNumId w:val="106"/>
  </w:num>
  <w:num w:numId="9">
    <w:abstractNumId w:val="34"/>
  </w:num>
  <w:num w:numId="10">
    <w:abstractNumId w:val="46"/>
  </w:num>
  <w:num w:numId="11">
    <w:abstractNumId w:val="45"/>
  </w:num>
  <w:num w:numId="12">
    <w:abstractNumId w:val="40"/>
  </w:num>
  <w:num w:numId="13">
    <w:abstractNumId w:val="90"/>
  </w:num>
  <w:num w:numId="14">
    <w:abstractNumId w:val="95"/>
  </w:num>
  <w:num w:numId="15">
    <w:abstractNumId w:val="74"/>
  </w:num>
  <w:num w:numId="16">
    <w:abstractNumId w:val="57"/>
  </w:num>
  <w:num w:numId="17">
    <w:abstractNumId w:val="62"/>
  </w:num>
  <w:num w:numId="18">
    <w:abstractNumId w:val="86"/>
  </w:num>
  <w:num w:numId="19">
    <w:abstractNumId w:val="85"/>
  </w:num>
  <w:num w:numId="20">
    <w:abstractNumId w:val="76"/>
  </w:num>
  <w:num w:numId="21">
    <w:abstractNumId w:val="54"/>
  </w:num>
  <w:num w:numId="22">
    <w:abstractNumId w:val="87"/>
  </w:num>
  <w:num w:numId="23">
    <w:abstractNumId w:val="38"/>
  </w:num>
  <w:num w:numId="24">
    <w:abstractNumId w:val="99"/>
  </w:num>
  <w:num w:numId="25">
    <w:abstractNumId w:val="102"/>
  </w:num>
  <w:num w:numId="26">
    <w:abstractNumId w:val="100"/>
  </w:num>
  <w:num w:numId="27">
    <w:abstractNumId w:val="53"/>
  </w:num>
  <w:num w:numId="28">
    <w:abstractNumId w:val="96"/>
  </w:num>
  <w:num w:numId="29">
    <w:abstractNumId w:val="43"/>
  </w:num>
  <w:num w:numId="30">
    <w:abstractNumId w:val="39"/>
  </w:num>
  <w:num w:numId="31">
    <w:abstractNumId w:val="48"/>
  </w:num>
  <w:num w:numId="32">
    <w:abstractNumId w:val="36"/>
  </w:num>
  <w:num w:numId="33">
    <w:abstractNumId w:val="2"/>
  </w:num>
  <w:num w:numId="34">
    <w:abstractNumId w:val="32"/>
  </w:num>
  <w:num w:numId="35">
    <w:abstractNumId w:val="35"/>
  </w:num>
  <w:num w:numId="36">
    <w:abstractNumId w:val="91"/>
  </w:num>
  <w:num w:numId="37">
    <w:abstractNumId w:val="22"/>
  </w:num>
  <w:num w:numId="38">
    <w:abstractNumId w:val="58"/>
  </w:num>
  <w:num w:numId="39">
    <w:abstractNumId w:val="3"/>
  </w:num>
  <w:num w:numId="40">
    <w:abstractNumId w:val="12"/>
  </w:num>
  <w:num w:numId="41">
    <w:abstractNumId w:val="28"/>
  </w:num>
  <w:num w:numId="42">
    <w:abstractNumId w:val="10"/>
  </w:num>
  <w:num w:numId="43">
    <w:abstractNumId w:val="69"/>
  </w:num>
  <w:num w:numId="44">
    <w:abstractNumId w:val="104"/>
  </w:num>
  <w:num w:numId="45">
    <w:abstractNumId w:val="30"/>
  </w:num>
  <w:num w:numId="46">
    <w:abstractNumId w:val="6"/>
  </w:num>
  <w:num w:numId="47">
    <w:abstractNumId w:val="105"/>
  </w:num>
  <w:num w:numId="48">
    <w:abstractNumId w:val="51"/>
  </w:num>
  <w:num w:numId="49">
    <w:abstractNumId w:val="4"/>
  </w:num>
  <w:num w:numId="50">
    <w:abstractNumId w:val="56"/>
  </w:num>
  <w:num w:numId="51">
    <w:abstractNumId w:val="18"/>
  </w:num>
  <w:num w:numId="52">
    <w:abstractNumId w:val="60"/>
  </w:num>
  <w:num w:numId="53">
    <w:abstractNumId w:val="59"/>
  </w:num>
  <w:num w:numId="54">
    <w:abstractNumId w:val="33"/>
  </w:num>
  <w:num w:numId="55">
    <w:abstractNumId w:val="71"/>
  </w:num>
  <w:num w:numId="56">
    <w:abstractNumId w:val="68"/>
  </w:num>
  <w:num w:numId="57">
    <w:abstractNumId w:val="42"/>
  </w:num>
  <w:num w:numId="58">
    <w:abstractNumId w:val="94"/>
  </w:num>
  <w:num w:numId="59">
    <w:abstractNumId w:val="67"/>
  </w:num>
  <w:num w:numId="60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1"/>
  </w:num>
  <w:num w:numId="62">
    <w:abstractNumId w:val="17"/>
  </w:num>
  <w:num w:numId="63">
    <w:abstractNumId w:val="37"/>
  </w:num>
  <w:num w:numId="64">
    <w:abstractNumId w:val="64"/>
  </w:num>
  <w:num w:numId="65">
    <w:abstractNumId w:val="14"/>
  </w:num>
  <w:num w:numId="66">
    <w:abstractNumId w:val="1"/>
  </w:num>
  <w:num w:numId="67">
    <w:abstractNumId w:val="25"/>
  </w:num>
  <w:num w:numId="68">
    <w:abstractNumId w:val="63"/>
  </w:num>
  <w:num w:numId="69">
    <w:abstractNumId w:val="79"/>
  </w:num>
  <w:num w:numId="70">
    <w:abstractNumId w:val="49"/>
  </w:num>
  <w:num w:numId="71">
    <w:abstractNumId w:val="81"/>
  </w:num>
  <w:num w:numId="72">
    <w:abstractNumId w:val="7"/>
  </w:num>
  <w:num w:numId="73">
    <w:abstractNumId w:val="0"/>
  </w:num>
  <w:num w:numId="74">
    <w:abstractNumId w:val="84"/>
  </w:num>
  <w:num w:numId="75">
    <w:abstractNumId w:val="77"/>
  </w:num>
  <w:num w:numId="76">
    <w:abstractNumId w:val="8"/>
  </w:num>
  <w:num w:numId="77">
    <w:abstractNumId w:val="80"/>
  </w:num>
  <w:num w:numId="78">
    <w:abstractNumId w:val="15"/>
  </w:num>
  <w:num w:numId="79">
    <w:abstractNumId w:val="92"/>
  </w:num>
  <w:num w:numId="80">
    <w:abstractNumId w:val="9"/>
  </w:num>
  <w:num w:numId="81">
    <w:abstractNumId w:val="93"/>
  </w:num>
  <w:num w:numId="82">
    <w:abstractNumId w:val="27"/>
  </w:num>
  <w:num w:numId="83">
    <w:abstractNumId w:val="101"/>
  </w:num>
  <w:num w:numId="84">
    <w:abstractNumId w:val="50"/>
  </w:num>
  <w:num w:numId="85">
    <w:abstractNumId w:val="72"/>
  </w:num>
  <w:num w:numId="86">
    <w:abstractNumId w:val="13"/>
  </w:num>
  <w:num w:numId="87">
    <w:abstractNumId w:val="103"/>
  </w:num>
  <w:num w:numId="88">
    <w:abstractNumId w:val="11"/>
  </w:num>
  <w:num w:numId="89">
    <w:abstractNumId w:val="21"/>
  </w:num>
  <w:num w:numId="90">
    <w:abstractNumId w:val="31"/>
  </w:num>
  <w:num w:numId="91">
    <w:abstractNumId w:val="83"/>
  </w:num>
  <w:num w:numId="92">
    <w:abstractNumId w:val="23"/>
  </w:num>
  <w:num w:numId="93">
    <w:abstractNumId w:val="47"/>
  </w:num>
  <w:num w:numId="94">
    <w:abstractNumId w:val="73"/>
  </w:num>
  <w:num w:numId="95">
    <w:abstractNumId w:val="19"/>
  </w:num>
  <w:num w:numId="96">
    <w:abstractNumId w:val="82"/>
  </w:num>
  <w:num w:numId="97">
    <w:abstractNumId w:val="26"/>
  </w:num>
  <w:num w:numId="98">
    <w:abstractNumId w:val="75"/>
  </w:num>
  <w:num w:numId="99">
    <w:abstractNumId w:val="61"/>
  </w:num>
  <w:num w:numId="100">
    <w:abstractNumId w:val="78"/>
  </w:num>
  <w:num w:numId="101">
    <w:abstractNumId w:val="29"/>
  </w:num>
  <w:num w:numId="102">
    <w:abstractNumId w:val="20"/>
  </w:num>
  <w:num w:numId="103">
    <w:abstractNumId w:val="88"/>
  </w:num>
  <w:num w:numId="104">
    <w:abstractNumId w:val="16"/>
  </w:num>
  <w:num w:numId="105">
    <w:abstractNumId w:val="65"/>
  </w:num>
  <w:num w:numId="106">
    <w:abstractNumId w:val="66"/>
  </w:num>
  <w:num w:numId="107">
    <w:abstractNumId w:val="97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4F"/>
    <w:rsid w:val="00003B2D"/>
    <w:rsid w:val="00007C68"/>
    <w:rsid w:val="000102C8"/>
    <w:rsid w:val="00016452"/>
    <w:rsid w:val="00016C33"/>
    <w:rsid w:val="00024DD6"/>
    <w:rsid w:val="00041380"/>
    <w:rsid w:val="00050672"/>
    <w:rsid w:val="00051581"/>
    <w:rsid w:val="00055298"/>
    <w:rsid w:val="00056A62"/>
    <w:rsid w:val="000639DE"/>
    <w:rsid w:val="000644AA"/>
    <w:rsid w:val="00065D25"/>
    <w:rsid w:val="00066F8C"/>
    <w:rsid w:val="0007182C"/>
    <w:rsid w:val="00073A33"/>
    <w:rsid w:val="000742E7"/>
    <w:rsid w:val="000769A8"/>
    <w:rsid w:val="00077C4C"/>
    <w:rsid w:val="00096739"/>
    <w:rsid w:val="00096E9F"/>
    <w:rsid w:val="000A76E4"/>
    <w:rsid w:val="000B2F87"/>
    <w:rsid w:val="000B57A4"/>
    <w:rsid w:val="000C3ABF"/>
    <w:rsid w:val="000E630C"/>
    <w:rsid w:val="000F060B"/>
    <w:rsid w:val="000F6556"/>
    <w:rsid w:val="0010035D"/>
    <w:rsid w:val="001036F6"/>
    <w:rsid w:val="00110BF0"/>
    <w:rsid w:val="001144DD"/>
    <w:rsid w:val="0011717D"/>
    <w:rsid w:val="00130429"/>
    <w:rsid w:val="00145BA5"/>
    <w:rsid w:val="00166EDF"/>
    <w:rsid w:val="00172134"/>
    <w:rsid w:val="0017627E"/>
    <w:rsid w:val="00183397"/>
    <w:rsid w:val="00185255"/>
    <w:rsid w:val="00185F17"/>
    <w:rsid w:val="00191035"/>
    <w:rsid w:val="0019336C"/>
    <w:rsid w:val="001A4D47"/>
    <w:rsid w:val="001B3EB6"/>
    <w:rsid w:val="001B7914"/>
    <w:rsid w:val="001C4FCC"/>
    <w:rsid w:val="001C5165"/>
    <w:rsid w:val="001D2733"/>
    <w:rsid w:val="001D480F"/>
    <w:rsid w:val="001E14BF"/>
    <w:rsid w:val="001E1DB9"/>
    <w:rsid w:val="001E3AD8"/>
    <w:rsid w:val="001E5F84"/>
    <w:rsid w:val="002063CA"/>
    <w:rsid w:val="002140E1"/>
    <w:rsid w:val="00215B59"/>
    <w:rsid w:val="002171EE"/>
    <w:rsid w:val="00217DDE"/>
    <w:rsid w:val="00227AC0"/>
    <w:rsid w:val="00227E70"/>
    <w:rsid w:val="00234CD5"/>
    <w:rsid w:val="00234F72"/>
    <w:rsid w:val="00246948"/>
    <w:rsid w:val="00250826"/>
    <w:rsid w:val="00250BB5"/>
    <w:rsid w:val="00251C02"/>
    <w:rsid w:val="00253571"/>
    <w:rsid w:val="00263E75"/>
    <w:rsid w:val="0026772A"/>
    <w:rsid w:val="00270703"/>
    <w:rsid w:val="00270C45"/>
    <w:rsid w:val="00270FD3"/>
    <w:rsid w:val="002827AF"/>
    <w:rsid w:val="0029041D"/>
    <w:rsid w:val="002A0E87"/>
    <w:rsid w:val="002A0F59"/>
    <w:rsid w:val="002A2A83"/>
    <w:rsid w:val="002A7150"/>
    <w:rsid w:val="002B3127"/>
    <w:rsid w:val="002C1DC0"/>
    <w:rsid w:val="002E141E"/>
    <w:rsid w:val="002F7393"/>
    <w:rsid w:val="002F7618"/>
    <w:rsid w:val="00307DD9"/>
    <w:rsid w:val="00310768"/>
    <w:rsid w:val="00316660"/>
    <w:rsid w:val="00316D7D"/>
    <w:rsid w:val="00320157"/>
    <w:rsid w:val="0032411D"/>
    <w:rsid w:val="0033331E"/>
    <w:rsid w:val="00333DAA"/>
    <w:rsid w:val="00335728"/>
    <w:rsid w:val="00345CBD"/>
    <w:rsid w:val="003468D6"/>
    <w:rsid w:val="00350E53"/>
    <w:rsid w:val="003546CD"/>
    <w:rsid w:val="00355E63"/>
    <w:rsid w:val="00357E7A"/>
    <w:rsid w:val="00360F20"/>
    <w:rsid w:val="003651A1"/>
    <w:rsid w:val="003664FE"/>
    <w:rsid w:val="00374592"/>
    <w:rsid w:val="00374BA0"/>
    <w:rsid w:val="00375CB4"/>
    <w:rsid w:val="003869C5"/>
    <w:rsid w:val="00386B22"/>
    <w:rsid w:val="00395C7A"/>
    <w:rsid w:val="0039680E"/>
    <w:rsid w:val="003A01EA"/>
    <w:rsid w:val="003A46C9"/>
    <w:rsid w:val="003A64D0"/>
    <w:rsid w:val="003A7B7F"/>
    <w:rsid w:val="003B2EFE"/>
    <w:rsid w:val="003B35C0"/>
    <w:rsid w:val="003C3AA1"/>
    <w:rsid w:val="003C4F79"/>
    <w:rsid w:val="003C68E1"/>
    <w:rsid w:val="003D719D"/>
    <w:rsid w:val="003D7E9F"/>
    <w:rsid w:val="003F028E"/>
    <w:rsid w:val="003F3F16"/>
    <w:rsid w:val="003F689A"/>
    <w:rsid w:val="004035D9"/>
    <w:rsid w:val="00403B85"/>
    <w:rsid w:val="00410696"/>
    <w:rsid w:val="00411F7B"/>
    <w:rsid w:val="00412829"/>
    <w:rsid w:val="004153C6"/>
    <w:rsid w:val="00421D71"/>
    <w:rsid w:val="0042294E"/>
    <w:rsid w:val="0042383F"/>
    <w:rsid w:val="00424A14"/>
    <w:rsid w:val="00426841"/>
    <w:rsid w:val="00431C26"/>
    <w:rsid w:val="004324DC"/>
    <w:rsid w:val="004369FB"/>
    <w:rsid w:val="00453D35"/>
    <w:rsid w:val="00454991"/>
    <w:rsid w:val="00472391"/>
    <w:rsid w:val="0047265B"/>
    <w:rsid w:val="0047545B"/>
    <w:rsid w:val="004764FC"/>
    <w:rsid w:val="00491151"/>
    <w:rsid w:val="00491755"/>
    <w:rsid w:val="00495552"/>
    <w:rsid w:val="004A078C"/>
    <w:rsid w:val="004A1C5B"/>
    <w:rsid w:val="004A63BA"/>
    <w:rsid w:val="004C1862"/>
    <w:rsid w:val="004D1381"/>
    <w:rsid w:val="004D25F1"/>
    <w:rsid w:val="004E1E05"/>
    <w:rsid w:val="004E3620"/>
    <w:rsid w:val="004E48E2"/>
    <w:rsid w:val="004E6446"/>
    <w:rsid w:val="004F23D5"/>
    <w:rsid w:val="004F2D48"/>
    <w:rsid w:val="004F3DED"/>
    <w:rsid w:val="00501B60"/>
    <w:rsid w:val="00503B12"/>
    <w:rsid w:val="00507AC2"/>
    <w:rsid w:val="00511973"/>
    <w:rsid w:val="005124EE"/>
    <w:rsid w:val="00527C37"/>
    <w:rsid w:val="00530266"/>
    <w:rsid w:val="00534F0A"/>
    <w:rsid w:val="0054261B"/>
    <w:rsid w:val="0056002B"/>
    <w:rsid w:val="00560840"/>
    <w:rsid w:val="00561588"/>
    <w:rsid w:val="00564228"/>
    <w:rsid w:val="00564621"/>
    <w:rsid w:val="00564FA3"/>
    <w:rsid w:val="00566171"/>
    <w:rsid w:val="005708DA"/>
    <w:rsid w:val="0058146E"/>
    <w:rsid w:val="00582557"/>
    <w:rsid w:val="00582CFC"/>
    <w:rsid w:val="0058581D"/>
    <w:rsid w:val="00590710"/>
    <w:rsid w:val="00590A54"/>
    <w:rsid w:val="005A3A72"/>
    <w:rsid w:val="005A6D56"/>
    <w:rsid w:val="005B7B45"/>
    <w:rsid w:val="005C3509"/>
    <w:rsid w:val="005C5718"/>
    <w:rsid w:val="005C6A4F"/>
    <w:rsid w:val="005D5C04"/>
    <w:rsid w:val="005D63E1"/>
    <w:rsid w:val="005D70F4"/>
    <w:rsid w:val="005E3F6C"/>
    <w:rsid w:val="005E4585"/>
    <w:rsid w:val="005E4949"/>
    <w:rsid w:val="005E6D1C"/>
    <w:rsid w:val="005E73A5"/>
    <w:rsid w:val="005E7F01"/>
    <w:rsid w:val="005F1A41"/>
    <w:rsid w:val="005F7F7F"/>
    <w:rsid w:val="006013C4"/>
    <w:rsid w:val="00601758"/>
    <w:rsid w:val="006052B9"/>
    <w:rsid w:val="00615917"/>
    <w:rsid w:val="00632228"/>
    <w:rsid w:val="00634CF8"/>
    <w:rsid w:val="00637134"/>
    <w:rsid w:val="00642404"/>
    <w:rsid w:val="00650FBB"/>
    <w:rsid w:val="0065110F"/>
    <w:rsid w:val="006560A4"/>
    <w:rsid w:val="00662A5D"/>
    <w:rsid w:val="00663DE0"/>
    <w:rsid w:val="00671AE7"/>
    <w:rsid w:val="00676339"/>
    <w:rsid w:val="0068541E"/>
    <w:rsid w:val="00685ED4"/>
    <w:rsid w:val="00687523"/>
    <w:rsid w:val="00690990"/>
    <w:rsid w:val="00691004"/>
    <w:rsid w:val="006A18A2"/>
    <w:rsid w:val="006B68D6"/>
    <w:rsid w:val="006C1BE3"/>
    <w:rsid w:val="006C1FA7"/>
    <w:rsid w:val="006C2D63"/>
    <w:rsid w:val="006C60AA"/>
    <w:rsid w:val="006D0A2C"/>
    <w:rsid w:val="006E7A72"/>
    <w:rsid w:val="006F3965"/>
    <w:rsid w:val="006F3ED1"/>
    <w:rsid w:val="006F3F5B"/>
    <w:rsid w:val="00710861"/>
    <w:rsid w:val="00714C50"/>
    <w:rsid w:val="00721B45"/>
    <w:rsid w:val="0072444B"/>
    <w:rsid w:val="007325B0"/>
    <w:rsid w:val="00734BBA"/>
    <w:rsid w:val="00736121"/>
    <w:rsid w:val="00736302"/>
    <w:rsid w:val="007404A5"/>
    <w:rsid w:val="00742101"/>
    <w:rsid w:val="00743C5B"/>
    <w:rsid w:val="007553B2"/>
    <w:rsid w:val="00773DCD"/>
    <w:rsid w:val="007804BD"/>
    <w:rsid w:val="0078534B"/>
    <w:rsid w:val="00790DA0"/>
    <w:rsid w:val="0079124A"/>
    <w:rsid w:val="007A467A"/>
    <w:rsid w:val="007A48E1"/>
    <w:rsid w:val="007A4E17"/>
    <w:rsid w:val="007A5E79"/>
    <w:rsid w:val="007B2EFE"/>
    <w:rsid w:val="007C1028"/>
    <w:rsid w:val="007C49D9"/>
    <w:rsid w:val="007C5B5C"/>
    <w:rsid w:val="007D16AA"/>
    <w:rsid w:val="007D1FEB"/>
    <w:rsid w:val="007E0C0E"/>
    <w:rsid w:val="007E31DD"/>
    <w:rsid w:val="007E397B"/>
    <w:rsid w:val="007E5026"/>
    <w:rsid w:val="007F1FF5"/>
    <w:rsid w:val="007F4B95"/>
    <w:rsid w:val="0080033C"/>
    <w:rsid w:val="008115B6"/>
    <w:rsid w:val="00815365"/>
    <w:rsid w:val="00817F3A"/>
    <w:rsid w:val="0082196F"/>
    <w:rsid w:val="0082404F"/>
    <w:rsid w:val="00824314"/>
    <w:rsid w:val="00827472"/>
    <w:rsid w:val="00827EA8"/>
    <w:rsid w:val="0083040F"/>
    <w:rsid w:val="00831279"/>
    <w:rsid w:val="0086167F"/>
    <w:rsid w:val="00865FDD"/>
    <w:rsid w:val="00871FE2"/>
    <w:rsid w:val="00884C5B"/>
    <w:rsid w:val="008873D6"/>
    <w:rsid w:val="0089304C"/>
    <w:rsid w:val="00895C42"/>
    <w:rsid w:val="00896B98"/>
    <w:rsid w:val="00897FB7"/>
    <w:rsid w:val="008A66CB"/>
    <w:rsid w:val="008B2375"/>
    <w:rsid w:val="008B7D59"/>
    <w:rsid w:val="008C00B8"/>
    <w:rsid w:val="008C1373"/>
    <w:rsid w:val="008C1E48"/>
    <w:rsid w:val="008C23B9"/>
    <w:rsid w:val="008C58C0"/>
    <w:rsid w:val="008D083F"/>
    <w:rsid w:val="008D4636"/>
    <w:rsid w:val="008F6FE6"/>
    <w:rsid w:val="009041F3"/>
    <w:rsid w:val="009142BF"/>
    <w:rsid w:val="0091648D"/>
    <w:rsid w:val="00920B0D"/>
    <w:rsid w:val="00925856"/>
    <w:rsid w:val="00930DAE"/>
    <w:rsid w:val="00933D22"/>
    <w:rsid w:val="0093735F"/>
    <w:rsid w:val="0094046D"/>
    <w:rsid w:val="0094572F"/>
    <w:rsid w:val="0094578D"/>
    <w:rsid w:val="00947165"/>
    <w:rsid w:val="009525CF"/>
    <w:rsid w:val="009560AD"/>
    <w:rsid w:val="00957C3F"/>
    <w:rsid w:val="0096044E"/>
    <w:rsid w:val="009632C5"/>
    <w:rsid w:val="0097365E"/>
    <w:rsid w:val="009760F0"/>
    <w:rsid w:val="00984035"/>
    <w:rsid w:val="00987EDE"/>
    <w:rsid w:val="00990EED"/>
    <w:rsid w:val="00991BBA"/>
    <w:rsid w:val="00991C1D"/>
    <w:rsid w:val="009B3057"/>
    <w:rsid w:val="009B6589"/>
    <w:rsid w:val="009C0832"/>
    <w:rsid w:val="009C1547"/>
    <w:rsid w:val="009C3541"/>
    <w:rsid w:val="009C3F3B"/>
    <w:rsid w:val="009D45AE"/>
    <w:rsid w:val="009F0C89"/>
    <w:rsid w:val="009F7FE5"/>
    <w:rsid w:val="00A008C4"/>
    <w:rsid w:val="00A01159"/>
    <w:rsid w:val="00A20B13"/>
    <w:rsid w:val="00A2541E"/>
    <w:rsid w:val="00A32CC9"/>
    <w:rsid w:val="00A32F64"/>
    <w:rsid w:val="00A33DE0"/>
    <w:rsid w:val="00A35C33"/>
    <w:rsid w:val="00A37001"/>
    <w:rsid w:val="00A44C11"/>
    <w:rsid w:val="00A4574F"/>
    <w:rsid w:val="00A60380"/>
    <w:rsid w:val="00A66D76"/>
    <w:rsid w:val="00A73B60"/>
    <w:rsid w:val="00A74E9E"/>
    <w:rsid w:val="00A7692A"/>
    <w:rsid w:val="00A9023E"/>
    <w:rsid w:val="00A9644E"/>
    <w:rsid w:val="00AA0E33"/>
    <w:rsid w:val="00AB04E8"/>
    <w:rsid w:val="00AC3A35"/>
    <w:rsid w:val="00AD2EAA"/>
    <w:rsid w:val="00AD64C4"/>
    <w:rsid w:val="00AE2DEC"/>
    <w:rsid w:val="00AE51CF"/>
    <w:rsid w:val="00AF7D11"/>
    <w:rsid w:val="00B0693B"/>
    <w:rsid w:val="00B077B5"/>
    <w:rsid w:val="00B13385"/>
    <w:rsid w:val="00B2664B"/>
    <w:rsid w:val="00B40FAE"/>
    <w:rsid w:val="00B41131"/>
    <w:rsid w:val="00B430BB"/>
    <w:rsid w:val="00B870C0"/>
    <w:rsid w:val="00B87741"/>
    <w:rsid w:val="00BA05F2"/>
    <w:rsid w:val="00BA183F"/>
    <w:rsid w:val="00BA3A53"/>
    <w:rsid w:val="00BB00FA"/>
    <w:rsid w:val="00BB0DEE"/>
    <w:rsid w:val="00BB328A"/>
    <w:rsid w:val="00BC33F2"/>
    <w:rsid w:val="00BC4F45"/>
    <w:rsid w:val="00BD42A6"/>
    <w:rsid w:val="00BE2376"/>
    <w:rsid w:val="00BE47FE"/>
    <w:rsid w:val="00BF3773"/>
    <w:rsid w:val="00C01A01"/>
    <w:rsid w:val="00C034F5"/>
    <w:rsid w:val="00C073A6"/>
    <w:rsid w:val="00C10B1C"/>
    <w:rsid w:val="00C12500"/>
    <w:rsid w:val="00C24D6E"/>
    <w:rsid w:val="00C26A8D"/>
    <w:rsid w:val="00C33B8E"/>
    <w:rsid w:val="00C44268"/>
    <w:rsid w:val="00C55A8C"/>
    <w:rsid w:val="00C6199A"/>
    <w:rsid w:val="00C62CB2"/>
    <w:rsid w:val="00C65622"/>
    <w:rsid w:val="00C67422"/>
    <w:rsid w:val="00C74DA1"/>
    <w:rsid w:val="00C80579"/>
    <w:rsid w:val="00C83BA6"/>
    <w:rsid w:val="00C85494"/>
    <w:rsid w:val="00C92939"/>
    <w:rsid w:val="00C92FF5"/>
    <w:rsid w:val="00CA400C"/>
    <w:rsid w:val="00CB1684"/>
    <w:rsid w:val="00CB742B"/>
    <w:rsid w:val="00CB7B00"/>
    <w:rsid w:val="00CE1A8F"/>
    <w:rsid w:val="00CF07A0"/>
    <w:rsid w:val="00CF43EA"/>
    <w:rsid w:val="00CF5956"/>
    <w:rsid w:val="00D136EC"/>
    <w:rsid w:val="00D30591"/>
    <w:rsid w:val="00D404C3"/>
    <w:rsid w:val="00D47528"/>
    <w:rsid w:val="00D511B2"/>
    <w:rsid w:val="00D537DA"/>
    <w:rsid w:val="00D61ECD"/>
    <w:rsid w:val="00D64B89"/>
    <w:rsid w:val="00D66740"/>
    <w:rsid w:val="00D811EA"/>
    <w:rsid w:val="00D84C39"/>
    <w:rsid w:val="00D93FE7"/>
    <w:rsid w:val="00D97333"/>
    <w:rsid w:val="00D97AF7"/>
    <w:rsid w:val="00DA350C"/>
    <w:rsid w:val="00DB2E06"/>
    <w:rsid w:val="00DB34D6"/>
    <w:rsid w:val="00DB6ED7"/>
    <w:rsid w:val="00DC6D59"/>
    <w:rsid w:val="00DD1B88"/>
    <w:rsid w:val="00DD318C"/>
    <w:rsid w:val="00DE60BD"/>
    <w:rsid w:val="00DE71A6"/>
    <w:rsid w:val="00DF169A"/>
    <w:rsid w:val="00DF1936"/>
    <w:rsid w:val="00DF2678"/>
    <w:rsid w:val="00DF73E5"/>
    <w:rsid w:val="00E00BB0"/>
    <w:rsid w:val="00E143DD"/>
    <w:rsid w:val="00E14FD3"/>
    <w:rsid w:val="00E22C29"/>
    <w:rsid w:val="00E23343"/>
    <w:rsid w:val="00E275DA"/>
    <w:rsid w:val="00E34032"/>
    <w:rsid w:val="00E34B5F"/>
    <w:rsid w:val="00E41760"/>
    <w:rsid w:val="00E429B8"/>
    <w:rsid w:val="00E51CBD"/>
    <w:rsid w:val="00E546BF"/>
    <w:rsid w:val="00E566EF"/>
    <w:rsid w:val="00E56A67"/>
    <w:rsid w:val="00E75714"/>
    <w:rsid w:val="00E80EC3"/>
    <w:rsid w:val="00E820AC"/>
    <w:rsid w:val="00E84E5B"/>
    <w:rsid w:val="00E86308"/>
    <w:rsid w:val="00E87081"/>
    <w:rsid w:val="00E87287"/>
    <w:rsid w:val="00E96E0E"/>
    <w:rsid w:val="00EA3953"/>
    <w:rsid w:val="00EA3B46"/>
    <w:rsid w:val="00EA4170"/>
    <w:rsid w:val="00EC1A5A"/>
    <w:rsid w:val="00EC5539"/>
    <w:rsid w:val="00ED00D8"/>
    <w:rsid w:val="00ED42C7"/>
    <w:rsid w:val="00EE2451"/>
    <w:rsid w:val="00EF0CA5"/>
    <w:rsid w:val="00EF6DF5"/>
    <w:rsid w:val="00F0154A"/>
    <w:rsid w:val="00F02ADB"/>
    <w:rsid w:val="00F12B83"/>
    <w:rsid w:val="00F133A5"/>
    <w:rsid w:val="00F1379B"/>
    <w:rsid w:val="00F15572"/>
    <w:rsid w:val="00F17BBA"/>
    <w:rsid w:val="00F23817"/>
    <w:rsid w:val="00F36B38"/>
    <w:rsid w:val="00F40715"/>
    <w:rsid w:val="00F46387"/>
    <w:rsid w:val="00F4653E"/>
    <w:rsid w:val="00F51186"/>
    <w:rsid w:val="00F52029"/>
    <w:rsid w:val="00F52EED"/>
    <w:rsid w:val="00F533E9"/>
    <w:rsid w:val="00F56429"/>
    <w:rsid w:val="00F5744B"/>
    <w:rsid w:val="00F60F9F"/>
    <w:rsid w:val="00F62C5D"/>
    <w:rsid w:val="00F71953"/>
    <w:rsid w:val="00F902F0"/>
    <w:rsid w:val="00F91D8D"/>
    <w:rsid w:val="00F96E30"/>
    <w:rsid w:val="00FB1DBA"/>
    <w:rsid w:val="00FB26F2"/>
    <w:rsid w:val="00FB3B0D"/>
    <w:rsid w:val="00FB43BC"/>
    <w:rsid w:val="00FB460F"/>
    <w:rsid w:val="00FC506E"/>
    <w:rsid w:val="00FC7FC1"/>
    <w:rsid w:val="00FE1780"/>
    <w:rsid w:val="00FE5AD4"/>
    <w:rsid w:val="00FF13F0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E79A7-1FAA-44E5-8D11-FBDBCCD2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FCC"/>
    <w:pPr>
      <w:spacing w:before="450" w:after="0" w:line="240" w:lineRule="auto"/>
      <w:outlineLvl w:val="0"/>
    </w:pPr>
    <w:rPr>
      <w:rFonts w:ascii="Times New Roman" w:eastAsia="Times New Roman" w:hAnsi="Times New Roman" w:cs="Times New Roman"/>
      <w:color w:val="172B4D"/>
      <w:spacing w:val="-2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E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2E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39"/>
  </w:style>
  <w:style w:type="paragraph" w:styleId="Footer">
    <w:name w:val="footer"/>
    <w:basedOn w:val="Normal"/>
    <w:link w:val="FooterChar"/>
    <w:uiPriority w:val="99"/>
    <w:unhideWhenUsed/>
    <w:rsid w:val="0067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39"/>
  </w:style>
  <w:style w:type="paragraph" w:styleId="Title">
    <w:name w:val="Title"/>
    <w:basedOn w:val="Normal"/>
    <w:next w:val="Normal"/>
    <w:link w:val="TitleChar"/>
    <w:uiPriority w:val="10"/>
    <w:qFormat/>
    <w:rsid w:val="00676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C137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4FCC"/>
    <w:rPr>
      <w:rFonts w:ascii="Times New Roman" w:eastAsia="Times New Roman" w:hAnsi="Times New Roman" w:cs="Times New Roman"/>
      <w:color w:val="172B4D"/>
      <w:spacing w:val="-2"/>
      <w:kern w:val="36"/>
      <w:sz w:val="36"/>
      <w:szCs w:val="36"/>
    </w:rPr>
  </w:style>
  <w:style w:type="character" w:customStyle="1" w:styleId="label-text">
    <w:name w:val="label-text"/>
    <w:basedOn w:val="DefaultParagraphFont"/>
    <w:rsid w:val="00491755"/>
  </w:style>
  <w:style w:type="character" w:customStyle="1" w:styleId="sr-only">
    <w:name w:val="sr-only"/>
    <w:basedOn w:val="DefaultParagraphFont"/>
    <w:rsid w:val="00491755"/>
  </w:style>
  <w:style w:type="paragraph" w:styleId="NormalWeb">
    <w:name w:val="Normal (Web)"/>
    <w:basedOn w:val="Normal"/>
    <w:uiPriority w:val="99"/>
    <w:unhideWhenUsed/>
    <w:rsid w:val="002F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51186"/>
    <w:rPr>
      <w:b/>
      <w:bCs/>
    </w:rPr>
  </w:style>
  <w:style w:type="character" w:customStyle="1" w:styleId="ng-binding">
    <w:name w:val="ng-binding"/>
    <w:basedOn w:val="DefaultParagraphFont"/>
    <w:rsid w:val="00250BB5"/>
  </w:style>
  <w:style w:type="character" w:customStyle="1" w:styleId="outputmsgtext">
    <w:name w:val="outputmsg_text"/>
    <w:basedOn w:val="DefaultParagraphFont"/>
    <w:rsid w:val="004D25F1"/>
  </w:style>
  <w:style w:type="character" w:customStyle="1" w:styleId="error">
    <w:name w:val="error"/>
    <w:basedOn w:val="DefaultParagraphFont"/>
    <w:rsid w:val="00375CB4"/>
  </w:style>
  <w:style w:type="character" w:customStyle="1" w:styleId="error5">
    <w:name w:val="error5"/>
    <w:basedOn w:val="DefaultParagraphFont"/>
    <w:rsid w:val="00345CBD"/>
  </w:style>
  <w:style w:type="character" w:customStyle="1" w:styleId="path">
    <w:name w:val="path"/>
    <w:basedOn w:val="DefaultParagraphFont"/>
    <w:rsid w:val="00C44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595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17956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3477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2714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6618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9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1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jxansible.tjx.com/" TargetMode="External"/><Relationship Id="rId21" Type="http://schemas.openxmlformats.org/officeDocument/2006/relationships/hyperlink" Target="https://jira.tjx.com/browse/IAOTEAM-3594" TargetMode="External"/><Relationship Id="rId42" Type="http://schemas.openxmlformats.org/officeDocument/2006/relationships/hyperlink" Target="https://jira.tjx.com/browse/IAOTEAM-3594" TargetMode="External"/><Relationship Id="rId63" Type="http://schemas.openxmlformats.org/officeDocument/2006/relationships/hyperlink" Target="https://tjxansiblenp.tjx.com/" TargetMode="External"/><Relationship Id="rId84" Type="http://schemas.openxmlformats.org/officeDocument/2006/relationships/hyperlink" Target="https://tjxprod.service-now.com/nav_to.do?uri=%2Fincident.do%3Fsys_id%3D3d7cb0711b1f4c54e2128550cd4bcba1%26sysparm_stack%3D%26sysparm_view%3D" TargetMode="External"/><Relationship Id="rId138" Type="http://schemas.openxmlformats.org/officeDocument/2006/relationships/hyperlink" Target="https://jfrog.tjx.com/artifactory/Unix-Linux/Control-M/EM" TargetMode="External"/><Relationship Id="rId159" Type="http://schemas.openxmlformats.org/officeDocument/2006/relationships/hyperlink" Target="https://jira.tjx.com/browse/IAOTEAM-714" TargetMode="External"/><Relationship Id="rId170" Type="http://schemas.openxmlformats.org/officeDocument/2006/relationships/hyperlink" Target="https://tjxansiblenp.tjx.com/" TargetMode="External"/><Relationship Id="rId191" Type="http://schemas.openxmlformats.org/officeDocument/2006/relationships/hyperlink" Target="https://jira.tjx.com/browse/IAOTEAM-1230" TargetMode="External"/><Relationship Id="rId205" Type="http://schemas.openxmlformats.org/officeDocument/2006/relationships/hyperlink" Target="mailto:ramanadha_reddy@tjx.com" TargetMode="External"/><Relationship Id="rId226" Type="http://schemas.openxmlformats.org/officeDocument/2006/relationships/hyperlink" Target="https://bitbucket.tjx.com/projects/IO/repos/ioac-automation/browse/snow?at=feature/INOP-242-ansible-integration-with-service-now" TargetMode="External"/><Relationship Id="rId107" Type="http://schemas.openxmlformats.org/officeDocument/2006/relationships/hyperlink" Target="https://tjxdev.service-now.com/nav_to.do?uri=%2Fchange_request.do%3Fsys_id%3D74eef97edb5f88147d4662405b961968%26sysparm_stack%3D%26sysparm_view%3D" TargetMode="External"/><Relationship Id="rId11" Type="http://schemas.openxmlformats.org/officeDocument/2006/relationships/hyperlink" Target="https://jira.tjx.com/browse/IAOTEAM-1230" TargetMode="External"/><Relationship Id="rId32" Type="http://schemas.openxmlformats.org/officeDocument/2006/relationships/hyperlink" Target="https://jira.tjx.com/browse/IAOTEAM-3594" TargetMode="External"/><Relationship Id="rId53" Type="http://schemas.openxmlformats.org/officeDocument/2006/relationships/hyperlink" Target="https://tjxprod.service-now.com/nav_to.do?uri=%2Fincident.do%3Fsys_id%3Dd13f0b2cdb23cc1c19a292ccd396191d%26sysparm_stack%3D%26sysparm_view%3D" TargetMode="External"/><Relationship Id="rId74" Type="http://schemas.openxmlformats.org/officeDocument/2006/relationships/hyperlink" Target="https://jira.tjx.com/browse/DSOE-4043" TargetMode="External"/><Relationship Id="rId128" Type="http://schemas.openxmlformats.org/officeDocument/2006/relationships/hyperlink" Target="https://bitbucket.tjx.com/projects/IO/repos/ioac-automation/browse?at=refs%2Fheads%2Ffeature%2FIAOTEAM-3051-automate-creation-of-service-now-standard-change-requests" TargetMode="External"/><Relationship Id="rId149" Type="http://schemas.openxmlformats.org/officeDocument/2006/relationships/hyperlink" Target="https://tjxdev.service-now.com/navpage.do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jira.tjx.com/browse/IAOTEAM-3051" TargetMode="External"/><Relationship Id="rId160" Type="http://schemas.openxmlformats.org/officeDocument/2006/relationships/hyperlink" Target="https://jira.tjx.com/browse/IAOTEAM-1230" TargetMode="External"/><Relationship Id="rId181" Type="http://schemas.openxmlformats.org/officeDocument/2006/relationships/hyperlink" Target="https://jira.tjx.com/browse/IAOTEAM-3341" TargetMode="External"/><Relationship Id="rId216" Type="http://schemas.openxmlformats.org/officeDocument/2006/relationships/hyperlink" Target="https://confluence.tjx.com/display/INOP/Test+Plan+IAOTEAM-689" TargetMode="External"/><Relationship Id="rId237" Type="http://schemas.openxmlformats.org/officeDocument/2006/relationships/hyperlink" Target="https://jira.tjx.com/browse/IAOTEAM-1230" TargetMode="External"/><Relationship Id="rId22" Type="http://schemas.openxmlformats.org/officeDocument/2006/relationships/hyperlink" Target="https://jira.tjx.com/browse/IAOTEAM-3050" TargetMode="External"/><Relationship Id="rId43" Type="http://schemas.openxmlformats.org/officeDocument/2006/relationships/hyperlink" Target="https://jira.tjx.com/browse/IAOTEAM-3050" TargetMode="External"/><Relationship Id="rId64" Type="http://schemas.openxmlformats.org/officeDocument/2006/relationships/hyperlink" Target="https://jira.tjx.com/browse/IAOTEAM-1230" TargetMode="External"/><Relationship Id="rId118" Type="http://schemas.openxmlformats.org/officeDocument/2006/relationships/hyperlink" Target="https://tjxansible.tjx.com/" TargetMode="External"/><Relationship Id="rId139" Type="http://schemas.openxmlformats.org/officeDocument/2006/relationships/hyperlink" Target="https://jfrog.tjx.com/artifactory/webapp/" TargetMode="External"/><Relationship Id="rId85" Type="http://schemas.openxmlformats.org/officeDocument/2006/relationships/hyperlink" Target="https://bitbucket.tjx.com/projects/IO/repos/ioac-automation/pull-requests/243/overview" TargetMode="External"/><Relationship Id="rId150" Type="http://schemas.openxmlformats.org/officeDocument/2006/relationships/hyperlink" Target="https://tjxprod.service-now.com/" TargetMode="External"/><Relationship Id="rId171" Type="http://schemas.openxmlformats.org/officeDocument/2006/relationships/hyperlink" Target="https://tjxansiblenp.tjx.com/" TargetMode="External"/><Relationship Id="rId192" Type="http://schemas.openxmlformats.org/officeDocument/2006/relationships/hyperlink" Target="https://jfrog.tjx.com/artifactory/webapp/" TargetMode="External"/><Relationship Id="rId206" Type="http://schemas.openxmlformats.org/officeDocument/2006/relationships/hyperlink" Target="https://jira.tjx.com/browse/IAOTEAM-1230" TargetMode="External"/><Relationship Id="rId227" Type="http://schemas.openxmlformats.org/officeDocument/2006/relationships/hyperlink" Target="https://bitbucket.tjx.com/scm/io/ioac-automation.git" TargetMode="External"/><Relationship Id="rId201" Type="http://schemas.openxmlformats.org/officeDocument/2006/relationships/hyperlink" Target="https://github.com/jfrog/jfrog-cli" TargetMode="External"/><Relationship Id="rId222" Type="http://schemas.openxmlformats.org/officeDocument/2006/relationships/hyperlink" Target="https://jira.tjx.com/projects/IAOTEAM" TargetMode="External"/><Relationship Id="rId243" Type="http://schemas.openxmlformats.org/officeDocument/2006/relationships/hyperlink" Target="https://jira.tjx.com/browse/IAOTEAM-689" TargetMode="External"/><Relationship Id="rId12" Type="http://schemas.openxmlformats.org/officeDocument/2006/relationships/hyperlink" Target="https://jira.tjx.com/browse/DSOE-4043" TargetMode="External"/><Relationship Id="rId17" Type="http://schemas.openxmlformats.org/officeDocument/2006/relationships/hyperlink" Target="https://jira.tjx.com/browse/IAOTEAM-3051" TargetMode="External"/><Relationship Id="rId33" Type="http://schemas.openxmlformats.org/officeDocument/2006/relationships/hyperlink" Target="https://tjxansible.tjx.com/" TargetMode="External"/><Relationship Id="rId38" Type="http://schemas.openxmlformats.org/officeDocument/2006/relationships/hyperlink" Target="https://tjx.service-now.com/tjx/sc_req_item.do?sys_id=a0fcd040dbafc8507801ff431d9619e3&amp;sysparm_view=ess" TargetMode="External"/><Relationship Id="rId59" Type="http://schemas.openxmlformats.org/officeDocument/2006/relationships/hyperlink" Target="https://tjxansible.tjx.com/" TargetMode="External"/><Relationship Id="rId103" Type="http://schemas.openxmlformats.org/officeDocument/2006/relationships/hyperlink" Target="https://tjxdev.service-now.com/nav_to.do?uri=%2Fchange_request.do%3Fsys_id%3Da516974edb9700147d4662405b961991%26sysparm_stack%3D%26sysparm_view%3D" TargetMode="External"/><Relationship Id="rId108" Type="http://schemas.openxmlformats.org/officeDocument/2006/relationships/hyperlink" Target="https://tjxdev.service-now.com/nav_to.do?uri=%2Fchange_request.do%3Fsys_id%3D74eef97edb5f88147d4662405b961968%26sysparm_stack%3D%26sysparm_view%3D" TargetMode="External"/><Relationship Id="rId124" Type="http://schemas.openxmlformats.org/officeDocument/2006/relationships/hyperlink" Target="https://jira.tjx.com/browse/IAOTEAM-2835" TargetMode="External"/><Relationship Id="rId129" Type="http://schemas.openxmlformats.org/officeDocument/2006/relationships/hyperlink" Target="https://bitbucket.tjx.com/projects/IO/repos/ioac-automation/browse/snow/roles/createchange?at=refs%2Fheads%2Ffeature%2FINOP-242-ansible-integration-with-service-now" TargetMode="External"/><Relationship Id="rId54" Type="http://schemas.openxmlformats.org/officeDocument/2006/relationships/hyperlink" Target="https://jira.tjx.com/browse/IAOTEAM-3050" TargetMode="External"/><Relationship Id="rId70" Type="http://schemas.openxmlformats.org/officeDocument/2006/relationships/hyperlink" Target="https://jenkinscore.tjx.com/job/IOaC/job/UploadArtifacts/job/IOAC_ArtifactUpload/" TargetMode="External"/><Relationship Id="rId75" Type="http://schemas.openxmlformats.org/officeDocument/2006/relationships/hyperlink" Target="https://jira.tjx.com/browse/IAOTEAM-1230" TargetMode="External"/><Relationship Id="rId91" Type="http://schemas.openxmlformats.org/officeDocument/2006/relationships/hyperlink" Target="https://bitbucket.tjx.com/projects/IO/repos/ioac-automation/browse" TargetMode="External"/><Relationship Id="rId96" Type="http://schemas.openxmlformats.org/officeDocument/2006/relationships/hyperlink" Target="https://tjxansiblenp.tjx.com/" TargetMode="External"/><Relationship Id="rId140" Type="http://schemas.openxmlformats.org/officeDocument/2006/relationships/hyperlink" Target="https://jenkins.tjx.com:8443/job/IOaC/job/UploadArtifacts/job/jfrog_IOAC_upload/" TargetMode="External"/><Relationship Id="rId145" Type="http://schemas.openxmlformats.org/officeDocument/2006/relationships/hyperlink" Target="https://github.com/spinnaker/spinnaker/issues/2067" TargetMode="External"/><Relationship Id="rId161" Type="http://schemas.openxmlformats.org/officeDocument/2006/relationships/hyperlink" Target="https://confluence.tjx.com/pages/viewpage.action?pageId=66053997" TargetMode="External"/><Relationship Id="rId166" Type="http://schemas.openxmlformats.org/officeDocument/2006/relationships/hyperlink" Target="https://tjxprod.service-now.com/sp?id=form&amp;table=incident&amp;filter=&amp;sys_id=7700de83dbfe4450f07f6e25ca961959&amp;v=&amp;spa=1" TargetMode="External"/><Relationship Id="rId182" Type="http://schemas.openxmlformats.org/officeDocument/2006/relationships/hyperlink" Target="https://jira.tjx.com/browse/IAOTEAM-1230" TargetMode="External"/><Relationship Id="rId187" Type="http://schemas.openxmlformats.org/officeDocument/2006/relationships/hyperlink" Target="https://jira.tjx.com/browse/IAOTEAM-689" TargetMode="External"/><Relationship Id="rId217" Type="http://schemas.openxmlformats.org/officeDocument/2006/relationships/hyperlink" Target="https://tjxprod.service-now.com/sp?id=form&amp;table=incident&amp;filter=&amp;sys_id=b0220ffadbaecc50f07f6e25ca9619b0&amp;v=&amp;spa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bitbucket.tjx.com/projects/IO/repos/ioac-automation/browse?at=refs%2Fheads%2Ffeature%2FJim_INOP-242-ansible-integration-with-service-now" TargetMode="External"/><Relationship Id="rId233" Type="http://schemas.openxmlformats.org/officeDocument/2006/relationships/hyperlink" Target="https://tjxdev.service-now.com/" TargetMode="External"/><Relationship Id="rId238" Type="http://schemas.openxmlformats.org/officeDocument/2006/relationships/hyperlink" Target="https://bitbucket.tjx.com/projects/IO/repos/ioac-automation/browse?at=feature/INOP-242-ansible-integration-with-service-now" TargetMode="External"/><Relationship Id="rId23" Type="http://schemas.openxmlformats.org/officeDocument/2006/relationships/hyperlink" Target="https://bitbucket.tjx.com/projects/IO/repos/ioac-automation/browse?at=refs%2Fheads%2Ffeature%2FIAOTEAM-3050-create-service-now-incident-from-email" TargetMode="External"/><Relationship Id="rId28" Type="http://schemas.openxmlformats.org/officeDocument/2006/relationships/hyperlink" Target="https://jira.tjx.com/browse/IAOTEAM-3050" TargetMode="External"/><Relationship Id="rId49" Type="http://schemas.openxmlformats.org/officeDocument/2006/relationships/hyperlink" Target="https://bitbucket.tjx.com/projects/IO/repos/ioac-automation/browse?at=refs%2Fheads%2Ffeature%2FIAOTEAM-3050-create-service-now-incident-from-email" TargetMode="External"/><Relationship Id="rId114" Type="http://schemas.openxmlformats.org/officeDocument/2006/relationships/hyperlink" Target="https://jira.tjx.com/browse/IAOTEAM-2835" TargetMode="External"/><Relationship Id="rId119" Type="http://schemas.openxmlformats.org/officeDocument/2006/relationships/hyperlink" Target="https://tjxansible.tjx.com/" TargetMode="External"/><Relationship Id="rId44" Type="http://schemas.openxmlformats.org/officeDocument/2006/relationships/hyperlink" Target="mailto:tjxdev@service-now.com" TargetMode="External"/><Relationship Id="rId60" Type="http://schemas.openxmlformats.org/officeDocument/2006/relationships/hyperlink" Target="https://tjxansible.tjx.com/" TargetMode="External"/><Relationship Id="rId65" Type="http://schemas.openxmlformats.org/officeDocument/2006/relationships/hyperlink" Target="https://bitbucket.tjx.com/projects/IO/repos/ioac-automation/browse?at=refs%2Fheads%2Ffeature%2FIAOTEAM-1230-automate-upload-of-IOAC-artifacts-to-jfrog" TargetMode="External"/><Relationship Id="rId81" Type="http://schemas.openxmlformats.org/officeDocument/2006/relationships/hyperlink" Target="https://tjxansible.tjx.com/" TargetMode="External"/><Relationship Id="rId86" Type="http://schemas.openxmlformats.org/officeDocument/2006/relationships/hyperlink" Target="https://jira.tjx.com/browse/IAOTEAM-3051" TargetMode="External"/><Relationship Id="rId130" Type="http://schemas.openxmlformats.org/officeDocument/2006/relationships/hyperlink" Target="https://tjxansiblenp.tjx.com/" TargetMode="External"/><Relationship Id="rId135" Type="http://schemas.openxmlformats.org/officeDocument/2006/relationships/hyperlink" Target="https://support.cloudbees.com/hc/en-us/articles/115003090592-How-to-re-generate-my-Jenkins-user-token" TargetMode="External"/><Relationship Id="rId151" Type="http://schemas.openxmlformats.org/officeDocument/2006/relationships/hyperlink" Target="https://jira.tjx.com/browse/IAOTEAM-3051" TargetMode="External"/><Relationship Id="rId156" Type="http://schemas.openxmlformats.org/officeDocument/2006/relationships/hyperlink" Target="https://jira.tjx.com/browse/IAOTEAM-1230" TargetMode="External"/><Relationship Id="rId177" Type="http://schemas.openxmlformats.org/officeDocument/2006/relationships/hyperlink" Target="https://tjxuat.service-now.com" TargetMode="External"/><Relationship Id="rId198" Type="http://schemas.openxmlformats.org/officeDocument/2006/relationships/hyperlink" Target="https://jira.tjx.com/browse/DSOE-3807" TargetMode="External"/><Relationship Id="rId172" Type="http://schemas.openxmlformats.org/officeDocument/2006/relationships/hyperlink" Target="https://tjx.service-now.com/tjx/catalog.do?sysparm_document_key=sc_req_item,c86c6e0edbb2c89469e392c6db9619b4" TargetMode="External"/><Relationship Id="rId193" Type="http://schemas.openxmlformats.org/officeDocument/2006/relationships/hyperlink" Target="https://jira.tjx.com/browse/IAOTEAM-714" TargetMode="External"/><Relationship Id="rId202" Type="http://schemas.openxmlformats.org/officeDocument/2006/relationships/hyperlink" Target="https://urldefense.com/v3/__https:/tjxprod.service-now.com/nav_to.do?uri=u_it_infrastructure.do*3Fsys_id=0fa341e21ba6005028880fe0cd4bcb7b*26sysparm_stack=u_it_infrastructure_list.do*3Fsysparm_query=active=true__;JSUl!!GahIEkFg!nqQ8T8_4aDyBDNBHbgjSG1WGIedAxHzVh2VF-VE7smhXycIAU1X7c4EHXmS842VFNNpEM30slg$" TargetMode="External"/><Relationship Id="rId207" Type="http://schemas.openxmlformats.org/officeDocument/2006/relationships/hyperlink" Target="https://urldefense.com/v3/__https:/tjxprod.service-now.com/nav_to.do?uri=u_it_infrastructure.do*3Fsys_id=0fa341e21ba6005028880fe0cd4bcb7b*26sysparm_stack=u_it_infrastructure_list.do*3Fsysparm_query=active=true__;JSUl!!GahIEkFg!nqQ8T8_4aDyBDNBHbgjSG1WGIedAxHzVh2VF-VE7smhXycIAU1X7c4EHXmS842VFNNpEM30slg$" TargetMode="External"/><Relationship Id="rId223" Type="http://schemas.openxmlformats.org/officeDocument/2006/relationships/hyperlink" Target="https://jira.tjx.com/browse/IAOTEAM-3049" TargetMode="External"/><Relationship Id="rId228" Type="http://schemas.openxmlformats.org/officeDocument/2006/relationships/hyperlink" Target="https://bitbucket.tjx.com/projects/IO/repos/ioac-automation/browse?at=feature/INOP-242-ansible-integration-with-service-now" TargetMode="External"/><Relationship Id="rId244" Type="http://schemas.openxmlformats.org/officeDocument/2006/relationships/hyperlink" Target="https://tjxdev.service-now.com/" TargetMode="External"/><Relationship Id="rId13" Type="http://schemas.openxmlformats.org/officeDocument/2006/relationships/hyperlink" Target="https://jira.tjx.com/browse/IAOTEAM-3050" TargetMode="External"/><Relationship Id="rId18" Type="http://schemas.openxmlformats.org/officeDocument/2006/relationships/hyperlink" Target="https://tjxansible.tjx.com/" TargetMode="External"/><Relationship Id="rId39" Type="http://schemas.openxmlformats.org/officeDocument/2006/relationships/hyperlink" Target="https://jenkinscore.tjx.com/job/IOaC/job/UploadArtifacts/job/IOAC_ArtifactUpload/" TargetMode="External"/><Relationship Id="rId109" Type="http://schemas.openxmlformats.org/officeDocument/2006/relationships/hyperlink" Target="https://jira.tjx.com/browse/IAOTEAM-3051" TargetMode="External"/><Relationship Id="rId34" Type="http://schemas.openxmlformats.org/officeDocument/2006/relationships/hyperlink" Target="https://confluence.tjx.com/pages/viewpage.action?pageId=74355278" TargetMode="External"/><Relationship Id="rId50" Type="http://schemas.openxmlformats.org/officeDocument/2006/relationships/hyperlink" Target="https://jira.tjx.com/browse/IAOTEAM-1230" TargetMode="External"/><Relationship Id="rId55" Type="http://schemas.openxmlformats.org/officeDocument/2006/relationships/hyperlink" Target="https://tjxansiblenp.tjx.com/" TargetMode="External"/><Relationship Id="rId76" Type="http://schemas.openxmlformats.org/officeDocument/2006/relationships/hyperlink" Target="https://tjxprod.service-now.com/nav_to.do?uri=%2Fincident.do%3Fsys_id%3D26f2a919db63889c19a292ccd3961922%26sysparm_stack%3Dincident_list.do%3Fsysparm_query%3Dactive%3Dtrue" TargetMode="External"/><Relationship Id="rId97" Type="http://schemas.openxmlformats.org/officeDocument/2006/relationships/hyperlink" Target="https://tjxansiblenp.tjx.com/" TargetMode="External"/><Relationship Id="rId104" Type="http://schemas.openxmlformats.org/officeDocument/2006/relationships/hyperlink" Target="https://tjxansiblenp.tjx.com/" TargetMode="External"/><Relationship Id="rId120" Type="http://schemas.openxmlformats.org/officeDocument/2006/relationships/hyperlink" Target="https://tjxuat.service-now.com/nav_to.do?uri=%2Fincident.do%3Fsys_id%3D7a9669abdb8740904d10f4331f9619c2%26sysparm_stack%3D%26sysparm_view%3D" TargetMode="External"/><Relationship Id="rId125" Type="http://schemas.openxmlformats.org/officeDocument/2006/relationships/hyperlink" Target="https://tjxprod.service-now.com/nav_to.do?uri=%2Fincident.do%3Fsys_id%3D0a07f1f3db4b8850f07f6e25ca961944%26sysparm_stack%3D%26sysparm_view%3D" TargetMode="External"/><Relationship Id="rId141" Type="http://schemas.openxmlformats.org/officeDocument/2006/relationships/hyperlink" Target="https://jira.tjx.com/browse/IAOTEAM-1230" TargetMode="External"/><Relationship Id="rId146" Type="http://schemas.openxmlformats.org/officeDocument/2006/relationships/hyperlink" Target="https://wiki.jenkins.io/display/JENKINS/Remote+access+API" TargetMode="External"/><Relationship Id="rId167" Type="http://schemas.openxmlformats.org/officeDocument/2006/relationships/hyperlink" Target="https://engineering.cerner.com/blog/ssh-steps-for-jenkins-pipeline/" TargetMode="External"/><Relationship Id="rId188" Type="http://schemas.openxmlformats.org/officeDocument/2006/relationships/hyperlink" Target="https://jira.tjx.com/browse/IAOTEAM-1230" TargetMode="External"/><Relationship Id="rId7" Type="http://schemas.openxmlformats.org/officeDocument/2006/relationships/hyperlink" Target="https://jira.tjx.com/browse/IAOTEAM-1230" TargetMode="External"/><Relationship Id="rId71" Type="http://schemas.openxmlformats.org/officeDocument/2006/relationships/hyperlink" Target="https://jenkinscore.tjx.com/job/IOaC/job/UploadArtifacts/job/IOAC_ArtifactUpload/35/console" TargetMode="External"/><Relationship Id="rId92" Type="http://schemas.openxmlformats.org/officeDocument/2006/relationships/hyperlink" Target="https://tjxansible.tjx.com/" TargetMode="External"/><Relationship Id="rId162" Type="http://schemas.openxmlformats.org/officeDocument/2006/relationships/hyperlink" Target="https://tjxprod.service-now.com/sp?id=form&amp;table=incident&amp;filter=&amp;sys_id=7700de83dbfe4450f07f6e25ca961959&amp;v=&amp;spa=1" TargetMode="External"/><Relationship Id="rId183" Type="http://schemas.openxmlformats.org/officeDocument/2006/relationships/hyperlink" Target="https://jenkins.tjx.com:8443/job/IOaC/job/UploadArtifacts/job/IoAC_UploadArtifacts/configure" TargetMode="External"/><Relationship Id="rId213" Type="http://schemas.openxmlformats.org/officeDocument/2006/relationships/hyperlink" Target="https://confluence.tjx.com/display/INOP/Test+Plan+IAOTEAM-689+-+work+in+progress" TargetMode="External"/><Relationship Id="rId218" Type="http://schemas.openxmlformats.org/officeDocument/2006/relationships/hyperlink" Target="https://jira.tjx.com/browse/IAOTEAM-689" TargetMode="External"/><Relationship Id="rId234" Type="http://schemas.openxmlformats.org/officeDocument/2006/relationships/hyperlink" Target="https://bitbucket.tjx.com/projects/IO/repos/ioac-automation/browse/snow?at=feature/INOP-242-ansible-integration-with-service-now" TargetMode="External"/><Relationship Id="rId239" Type="http://schemas.openxmlformats.org/officeDocument/2006/relationships/hyperlink" Target="https://confluence.tjx.com/display/INOP/IOAC+Artifact+Upload+Process+Standardiz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tjxansible.tjx.com/" TargetMode="External"/><Relationship Id="rId24" Type="http://schemas.openxmlformats.org/officeDocument/2006/relationships/hyperlink" Target="https://bitbucket.tjx.com/projects/IO/repos/ioac-automation/pull-requests/259/overview" TargetMode="External"/><Relationship Id="rId40" Type="http://schemas.openxmlformats.org/officeDocument/2006/relationships/hyperlink" Target="https://tjx.service-now.com/tjx/sc_req_item.do?sys_id=a0fcd040dbafc8507801ff431d9619e3&amp;sysparm_view=ess" TargetMode="External"/><Relationship Id="rId45" Type="http://schemas.openxmlformats.org/officeDocument/2006/relationships/hyperlink" Target="mailto:tjxdev@service-now.com" TargetMode="External"/><Relationship Id="rId66" Type="http://schemas.openxmlformats.org/officeDocument/2006/relationships/hyperlink" Target="https://tjxansiblenp.tjx.com/" TargetMode="External"/><Relationship Id="rId87" Type="http://schemas.openxmlformats.org/officeDocument/2006/relationships/hyperlink" Target="https://tjxansiblenp.tjx.com/" TargetMode="External"/><Relationship Id="rId110" Type="http://schemas.openxmlformats.org/officeDocument/2006/relationships/hyperlink" Target="https://tjxuat.service-now.com/nav_to.do?uri=%2Fchange_request.do%3Fsys_id%3D1056fd43db1b4c104d10f4331f9619fc%26sysparm_stack%3D%26sysparm_view%3D" TargetMode="External"/><Relationship Id="rId115" Type="http://schemas.openxmlformats.org/officeDocument/2006/relationships/hyperlink" Target="https://bitbucket.tjx.com/projects/IO/repos/ioac-automation/browse?at=refs%2Fheads%2Ffeature%2FJim_INOP-242-ansible-integration-with-service-now" TargetMode="External"/><Relationship Id="rId131" Type="http://schemas.openxmlformats.org/officeDocument/2006/relationships/hyperlink" Target="https://bitbucket.tjx.com/projects/IO/repos/ioac-automation/browse?at=refs%2Fheads%2Ffeature%2FIAOTEAM-3051-automate-creation-of-service-now-standard-change-requests" TargetMode="External"/><Relationship Id="rId136" Type="http://schemas.openxmlformats.org/officeDocument/2006/relationships/hyperlink" Target="https://jira.tjx.com/browse/DSOE-3807" TargetMode="External"/><Relationship Id="rId157" Type="http://schemas.openxmlformats.org/officeDocument/2006/relationships/hyperlink" Target="https://jenkinscore.tjx.com" TargetMode="External"/><Relationship Id="rId178" Type="http://schemas.openxmlformats.org/officeDocument/2006/relationships/hyperlink" Target="https://jira.tjx.com/browse/IAOTEAM-3341" TargetMode="External"/><Relationship Id="rId61" Type="http://schemas.openxmlformats.org/officeDocument/2006/relationships/hyperlink" Target="https://tjxansible.tjx.com/" TargetMode="External"/><Relationship Id="rId82" Type="http://schemas.openxmlformats.org/officeDocument/2006/relationships/hyperlink" Target="https://jira.tjx.com/browse/IAOTEAM-2835" TargetMode="External"/><Relationship Id="rId152" Type="http://schemas.openxmlformats.org/officeDocument/2006/relationships/hyperlink" Target="https://jira.tjx.com/browse/IAOTEAM-2835" TargetMode="External"/><Relationship Id="rId173" Type="http://schemas.openxmlformats.org/officeDocument/2006/relationships/hyperlink" Target="https://jira.tjx.com/browse/IAOTEAM-1230" TargetMode="External"/><Relationship Id="rId194" Type="http://schemas.openxmlformats.org/officeDocument/2006/relationships/hyperlink" Target="https://jira.tjx.com/browse/IAOTEAM-3049" TargetMode="External"/><Relationship Id="rId199" Type="http://schemas.openxmlformats.org/officeDocument/2006/relationships/hyperlink" Target="https://jfrog.tjx.com/artifactory/webapp/" TargetMode="External"/><Relationship Id="rId203" Type="http://schemas.openxmlformats.org/officeDocument/2006/relationships/hyperlink" Target="https://urldefense.com/v3/__https:/tjxprod.service-now.com/nav_to.do?uri=u_it_infrastructure.do*3Fsys_id=621541e21b2a005028880fe0cd4bcbc6*26sysparm_stack=u_it_infrastructure_list.do*3Fsysparm_query=active=true__;JSUl!!GahIEkFg!hn1lVE6WlDDnFU0KJAMFxvOUWK_IIRhPI8bjGDQyRBu5OmKVVRe0uGlffGzLwTpwMsxOr8jiWg$" TargetMode="External"/><Relationship Id="rId208" Type="http://schemas.openxmlformats.org/officeDocument/2006/relationships/hyperlink" Target="https://confluence.tjx.com/display/INOP/IOAC+Artifact+Upload+Process+Standardization" TargetMode="External"/><Relationship Id="rId229" Type="http://schemas.openxmlformats.org/officeDocument/2006/relationships/hyperlink" Target="https://tjxdev.service-now.com/" TargetMode="External"/><Relationship Id="rId19" Type="http://schemas.openxmlformats.org/officeDocument/2006/relationships/hyperlink" Target="https://bitbucket.tjx.com/projects/IO/repos/ioac-automation/pull-requests/259/overview" TargetMode="External"/><Relationship Id="rId224" Type="http://schemas.openxmlformats.org/officeDocument/2006/relationships/hyperlink" Target="https://jira.tjx.com/browse/IAOTEAM-3049" TargetMode="External"/><Relationship Id="rId240" Type="http://schemas.openxmlformats.org/officeDocument/2006/relationships/hyperlink" Target="https://jira.tjx.com/browse/IAOTEAM-1083" TargetMode="External"/><Relationship Id="rId245" Type="http://schemas.openxmlformats.org/officeDocument/2006/relationships/fontTable" Target="fontTable.xml"/><Relationship Id="rId14" Type="http://schemas.openxmlformats.org/officeDocument/2006/relationships/hyperlink" Target="https://tjxansiblenp.tjx.com/" TargetMode="External"/><Relationship Id="rId30" Type="http://schemas.openxmlformats.org/officeDocument/2006/relationships/hyperlink" Target="https://tjxdev.service-now.com/nav_to.do?uri=%2Fincident.do%3Fsys_id%3De3177783dbefcc507d4662405b9619c3%26sysparm_view%3DDefault%2520view%26sysparm_record_target%3Dincident%26sysparm_record_row%3D1%26sysparm_record_rows%3D54682%26sysparm_record_list%3Dactive%253Dtrue%255EORDERBYDESCopened_at" TargetMode="External"/><Relationship Id="rId35" Type="http://schemas.openxmlformats.org/officeDocument/2006/relationships/hyperlink" Target="https://jira.tjx.com/browse/IAOTEAM-1230" TargetMode="External"/><Relationship Id="rId56" Type="http://schemas.openxmlformats.org/officeDocument/2006/relationships/hyperlink" Target="https://jira.tjx.com/browse/IAOTEAM-3594" TargetMode="External"/><Relationship Id="rId77" Type="http://schemas.openxmlformats.org/officeDocument/2006/relationships/hyperlink" Target="https://tjxprod.service-now.com/incident.do?sys_id=afa28ad9dbe30c9c19a292ccd3961936&amp;sysparm_stack=incident_list.do?sysparm_query=active=true" TargetMode="External"/><Relationship Id="rId100" Type="http://schemas.openxmlformats.org/officeDocument/2006/relationships/hyperlink" Target="https://tjxansiblenp.tjx.com/" TargetMode="External"/><Relationship Id="rId105" Type="http://schemas.openxmlformats.org/officeDocument/2006/relationships/hyperlink" Target="https://tjxdev.service-now.com/nav_to.do?uri=%2Fchange_request.do%3Fsys_id%3D1e3b8f9adb1f0410c06edc935b9619e4%26sysparm_stack%3D%26sysparm_view%3D" TargetMode="External"/><Relationship Id="rId126" Type="http://schemas.openxmlformats.org/officeDocument/2006/relationships/hyperlink" Target="https://confluence.tjx.com/display/INOP/Test+Plan+IAOTEAM-2835+-++Validate+Incident+ticket+creation+using+API+calls+in+Production+Service+now" TargetMode="External"/><Relationship Id="rId147" Type="http://schemas.openxmlformats.org/officeDocument/2006/relationships/hyperlink" Target="https://confluence.tjx.com/pages/viewpage.action?pageId=66053997" TargetMode="External"/><Relationship Id="rId168" Type="http://schemas.openxmlformats.org/officeDocument/2006/relationships/hyperlink" Target="https://jira.tjx.com/browse/IAOTEAM-3322" TargetMode="External"/><Relationship Id="rId8" Type="http://schemas.openxmlformats.org/officeDocument/2006/relationships/hyperlink" Target="https://jira.tjx.com/browse/IAOTEAM-3050" TargetMode="External"/><Relationship Id="rId51" Type="http://schemas.openxmlformats.org/officeDocument/2006/relationships/hyperlink" Target="https://tjxprod.service-now.com/nav_to.do?uri=%2Fincident.do%3Fsys_id%3Dd13f0b2cdb23cc1c19a292ccd396191d%26sysparm_stack%3D%26sysparm_view%3D" TargetMode="External"/><Relationship Id="rId72" Type="http://schemas.openxmlformats.org/officeDocument/2006/relationships/hyperlink" Target="https://jenkinscore.tjx.com/job/IOaC/job/UploadArtifacts/job/IOAC_ArtifactUpload/" TargetMode="External"/><Relationship Id="rId93" Type="http://schemas.openxmlformats.org/officeDocument/2006/relationships/hyperlink" Target="https://tjxansible.tjx.com/" TargetMode="External"/><Relationship Id="rId98" Type="http://schemas.openxmlformats.org/officeDocument/2006/relationships/hyperlink" Target="https://tjxansiblenp.tjx.com/%23/templates/job_template/654" TargetMode="External"/><Relationship Id="rId121" Type="http://schemas.openxmlformats.org/officeDocument/2006/relationships/hyperlink" Target="https://tjxprod.service-now.com/nav_to.do?uri=%2Fincident.do%3Fsys_id%3Dd1a9e5a7db4380509399166e139619bd%26sysparm_stack%3D%26sysparm_view%3D" TargetMode="External"/><Relationship Id="rId142" Type="http://schemas.openxmlformats.org/officeDocument/2006/relationships/hyperlink" Target="https://wiki.jenkins.io/display/JENKINS/Remote+access+API" TargetMode="External"/><Relationship Id="rId163" Type="http://schemas.openxmlformats.org/officeDocument/2006/relationships/hyperlink" Target="https://jira.tjx.com/browse/IAOTEAM-1230" TargetMode="External"/><Relationship Id="rId184" Type="http://schemas.openxmlformats.org/officeDocument/2006/relationships/hyperlink" Target="https://www.youtube.com/watch?v=Fx49hGhAnVk" TargetMode="External"/><Relationship Id="rId189" Type="http://schemas.openxmlformats.org/officeDocument/2006/relationships/hyperlink" Target="https://jira.tjx.com/browse/IAOTEAM-689" TargetMode="External"/><Relationship Id="rId219" Type="http://schemas.openxmlformats.org/officeDocument/2006/relationships/hyperlink" Target="https://bitbucket.tjx.com/projects/IO/repos/ioac/brows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tjxdev.service-now.com/nav_to.do?uri=%2Fincident_list.do%3Fsysparm_userpref_module%3D087800c1c0a80164004e32c8a64a97c9%26sysparm_view%3Dess%26sysparm_query%3D%250A%2509%2509%2509caller_id%253Djavascript%253Ags.getUserID%2528%2529%255Eactive%253Dtrue%255EEQ%26caller_id%3Djavascript:gs.getUserID()%5Eactive%3Dtrue%26sysparm_clear_stack%3Dtrue" TargetMode="External"/><Relationship Id="rId230" Type="http://schemas.openxmlformats.org/officeDocument/2006/relationships/hyperlink" Target="https://urldefense.com/v3/__https:/tjxdev.service-now.com/api/sn_chg_rest/change/standard/*7bstandard_change_template_id*7d__;JSU!!GahIEkFg!gztqlu4kxKExHtlR6TKvTBopvNfbeo0liViIYYUhNJ_oQmQjDkztsfYlrAewnANQUQ$" TargetMode="External"/><Relationship Id="rId235" Type="http://schemas.openxmlformats.org/officeDocument/2006/relationships/hyperlink" Target="https://www.youtube.com/watch?v=ZM8Xk08mFao" TargetMode="External"/><Relationship Id="rId25" Type="http://schemas.openxmlformats.org/officeDocument/2006/relationships/hyperlink" Target="https://jira.tjx.com/browse/IAOTEAM-1230" TargetMode="External"/><Relationship Id="rId46" Type="http://schemas.openxmlformats.org/officeDocument/2006/relationships/hyperlink" Target="https://jira.tjx.com/browse/IAOTEAM-1230" TargetMode="External"/><Relationship Id="rId67" Type="http://schemas.openxmlformats.org/officeDocument/2006/relationships/hyperlink" Target="https://tjxansiblenp.tjx.com/" TargetMode="External"/><Relationship Id="rId116" Type="http://schemas.openxmlformats.org/officeDocument/2006/relationships/hyperlink" Target="https://bitbucket.tjx.com/projects/IO/repos/ioac-automation/browse?at=refs%2Fheads%2Ffeature%2FINOP-242-ansible-integration-with-service-now" TargetMode="External"/><Relationship Id="rId137" Type="http://schemas.openxmlformats.org/officeDocument/2006/relationships/hyperlink" Target="https://jenkins.tjx.com:8443/job/IOaC/job/UploadArtifacts/job/jfrog_IOAC_upload/" TargetMode="External"/><Relationship Id="rId158" Type="http://schemas.openxmlformats.org/officeDocument/2006/relationships/hyperlink" Target="https://jira.tjx.com/browse/DSOE-3807" TargetMode="External"/><Relationship Id="rId20" Type="http://schemas.openxmlformats.org/officeDocument/2006/relationships/hyperlink" Target="https://confluence.tjx.com/pages/resumedraft.action?draftId=74355284&amp;draftShareId=f508670d-b849-40b9-ab93-b7b3c0604892&amp;" TargetMode="External"/><Relationship Id="rId41" Type="http://schemas.openxmlformats.org/officeDocument/2006/relationships/hyperlink" Target="https://jenkinscore.tjx.com/job/IOaC/job/UploadArtifacts/job/IOAC_ArtifactUpload/34/console" TargetMode="External"/><Relationship Id="rId62" Type="http://schemas.openxmlformats.org/officeDocument/2006/relationships/hyperlink" Target="https://tjxansible.tjx.com/" TargetMode="External"/><Relationship Id="rId83" Type="http://schemas.openxmlformats.org/officeDocument/2006/relationships/hyperlink" Target="https://tjxansible.tjx.com/" TargetMode="External"/><Relationship Id="rId88" Type="http://schemas.openxmlformats.org/officeDocument/2006/relationships/hyperlink" Target="https://tjxansiblenp.tjx.com/" TargetMode="External"/><Relationship Id="rId111" Type="http://schemas.openxmlformats.org/officeDocument/2006/relationships/hyperlink" Target="https://jira.tjx.com/browse/IAOTEAM-1230" TargetMode="External"/><Relationship Id="rId132" Type="http://schemas.openxmlformats.org/officeDocument/2006/relationships/hyperlink" Target="https://jira.tjx.com/browse/IAOTEAM-3051" TargetMode="External"/><Relationship Id="rId153" Type="http://schemas.openxmlformats.org/officeDocument/2006/relationships/hyperlink" Target="https://tjxuat.service-now.com/" TargetMode="External"/><Relationship Id="rId174" Type="http://schemas.openxmlformats.org/officeDocument/2006/relationships/hyperlink" Target="https://tjx.service-now.com/nav_to.do?uri=sc_req_item.do?sys_id=34584e53dbfacc9469e392c6db961941%26sysparm_view=ess" TargetMode="External"/><Relationship Id="rId179" Type="http://schemas.openxmlformats.org/officeDocument/2006/relationships/hyperlink" Target="https://bitbucket.tjx.com/projects/IO/repos/ioac-automation/commits?until=refs%2Fheads%2Ffeature%2FINOP-242-ansible-integration-with-service-now" TargetMode="External"/><Relationship Id="rId195" Type="http://schemas.openxmlformats.org/officeDocument/2006/relationships/hyperlink" Target="https://jira.tjx.com/browse/IAOTEAM-3049" TargetMode="External"/><Relationship Id="rId209" Type="http://schemas.openxmlformats.org/officeDocument/2006/relationships/hyperlink" Target="https://urldefense.com/v3/__https:/tjxprod.service-now.com/nav_to.do?uri=u_it_infrastructure.do*3Fsys_id=0fa341e21ba6005028880fe0cd4bcb7b*26sysparm_stack=u_it_infrastructure_list.do*3Fsysparm_query=active=true__;JSUl!!GahIEkFg!nqQ8T8_4aDyBDNBHbgjSG1WGIedAxHzVh2VF-VE7smhXycIAU1X7c4EHXmS842VFNNpEM30slg$" TargetMode="External"/><Relationship Id="rId190" Type="http://schemas.openxmlformats.org/officeDocument/2006/relationships/hyperlink" Target="https://jira.tjx.com/browse/IAOTEAM-3049" TargetMode="External"/><Relationship Id="rId204" Type="http://schemas.openxmlformats.org/officeDocument/2006/relationships/hyperlink" Target="https://bitbucket.tjx.com/projects/IO/repos/ioac-automation/browse?at=refs%2Fheads%2Ffeature%2FINOP-242-ansible-integration-with-service-now" TargetMode="External"/><Relationship Id="rId220" Type="http://schemas.openxmlformats.org/officeDocument/2006/relationships/hyperlink" Target="https://bitbucket.tjx.com/projects/IO/repos/ioac-automation/browse" TargetMode="External"/><Relationship Id="rId225" Type="http://schemas.openxmlformats.org/officeDocument/2006/relationships/hyperlink" Target="https://jira.tjx.com/browse/IAOTEAM-3049" TargetMode="External"/><Relationship Id="rId241" Type="http://schemas.openxmlformats.org/officeDocument/2006/relationships/hyperlink" Target="https://jira.tjx.com/browse/IAOTEAM-1230" TargetMode="External"/><Relationship Id="rId246" Type="http://schemas.openxmlformats.org/officeDocument/2006/relationships/theme" Target="theme/theme1.xml"/><Relationship Id="rId15" Type="http://schemas.openxmlformats.org/officeDocument/2006/relationships/hyperlink" Target="https://tjxdev.service-now.com/nav_to.do?uri=%2Fincident.do%3Fsys_id%3D6c2d31a6dba708507d4662405b961979%26sysparm_view%3DDefault%2520view%26sysparm_record_target%3Dincident%26sysparm_record_row%3D1%26sysparm_record_rows%3D54589%26sysparm_record_list%3Dactive%253Dtrue%255EORDERBYDESCopened_at" TargetMode="External"/><Relationship Id="rId36" Type="http://schemas.openxmlformats.org/officeDocument/2006/relationships/hyperlink" Target="https://tjxprod.service-now.com/incident.do?sys_id=afa28ad9dbe30c9c19a292ccd3961936&amp;sysparm_stack=incident_list.do?sysparm_query=active=true" TargetMode="External"/><Relationship Id="rId57" Type="http://schemas.openxmlformats.org/officeDocument/2006/relationships/hyperlink" Target="https://tjxansible.tjx.com/" TargetMode="External"/><Relationship Id="rId106" Type="http://schemas.openxmlformats.org/officeDocument/2006/relationships/hyperlink" Target="https://jira.tjx.com/browse/IAOTEAM-3051" TargetMode="External"/><Relationship Id="rId127" Type="http://schemas.openxmlformats.org/officeDocument/2006/relationships/hyperlink" Target="https://jira.tjx.com/browse/IAOTEAM-3051" TargetMode="External"/><Relationship Id="rId10" Type="http://schemas.openxmlformats.org/officeDocument/2006/relationships/hyperlink" Target="https://tjxdev.service-now.com/nav_to.do?uri=%2Fincident.do%3Fsys_id%3D17373ab4db3b80d0c06edc935b96198e%26sysparm_view%3DDefault%2520view%26sysparm_record_target%3Dincident%26sysparm_record_row%3D1%26sysparm_record_rows%3D55127%26sysparm_record_list%3Dactive%253Dtrue%255EORDERBYDESCopened_at" TargetMode="External"/><Relationship Id="rId31" Type="http://schemas.openxmlformats.org/officeDocument/2006/relationships/hyperlink" Target="https://confluence.tjx.com/pages/resumedraft.action?draftId=74355828&amp;draftShareId=2b2bb239-a077-42f5-9a42-1c23a92b2fb3&amp;" TargetMode="External"/><Relationship Id="rId52" Type="http://schemas.openxmlformats.org/officeDocument/2006/relationships/hyperlink" Target="https://tjxprod.service-now.com/sc_request.do?sys_id=6ce99841db6f4c5c19a292ccd3961921&amp;sysparm_record_target=sc_request&amp;sysparm_catalog=e0d08b13c3330100c8b837659bba8fb4&amp;sysparm_catalog_view=catalog_default" TargetMode="External"/><Relationship Id="rId73" Type="http://schemas.openxmlformats.org/officeDocument/2006/relationships/hyperlink" Target="https://jenkinscore.tjx.com/user/jam01370/configure" TargetMode="External"/><Relationship Id="rId78" Type="http://schemas.openxmlformats.org/officeDocument/2006/relationships/hyperlink" Target="https://tjxansiblenp.tjx.com/" TargetMode="External"/><Relationship Id="rId94" Type="http://schemas.openxmlformats.org/officeDocument/2006/relationships/hyperlink" Target="https://tjxansible.tjx.com/" TargetMode="External"/><Relationship Id="rId99" Type="http://schemas.openxmlformats.org/officeDocument/2006/relationships/hyperlink" Target="https://tjxansiblenp.tjx.com/" TargetMode="External"/><Relationship Id="rId101" Type="http://schemas.openxmlformats.org/officeDocument/2006/relationships/hyperlink" Target="https://tjxansiblenp.tjx.com/" TargetMode="External"/><Relationship Id="rId122" Type="http://schemas.openxmlformats.org/officeDocument/2006/relationships/hyperlink" Target="https://confluence.tjx.com/display/INOP/Test+Plan+IAOTEAM-2835+-++Validate+Incident+ticket+creation+using+API+calls+in+Production+Service+now" TargetMode="External"/><Relationship Id="rId143" Type="http://schemas.openxmlformats.org/officeDocument/2006/relationships/hyperlink" Target="https://jira.tjx.com/browse/IAOTEAM-1230" TargetMode="External"/><Relationship Id="rId148" Type="http://schemas.openxmlformats.org/officeDocument/2006/relationships/hyperlink" Target="https://jira.tjx.com/browse/IAOTEAM-3049" TargetMode="External"/><Relationship Id="rId164" Type="http://schemas.openxmlformats.org/officeDocument/2006/relationships/hyperlink" Target="https://tjx.service-now.com/nav_to.do?uri=sc_req_item.do?sys_id=34584e53dbfacc9469e392c6db961941%26sysparm_view=ess" TargetMode="External"/><Relationship Id="rId169" Type="http://schemas.openxmlformats.org/officeDocument/2006/relationships/hyperlink" Target="https://jira.tjx.com/browse/IAOTEAM-3049" TargetMode="External"/><Relationship Id="rId185" Type="http://schemas.openxmlformats.org/officeDocument/2006/relationships/hyperlink" Target="https://bitbucket.tjx.com/projects/IO/repos/ioac-automation/browse?at=refs%2Fheads%2Ffeature%2FIAOTEAM-1230-upload-artifacts-to-jfr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tjx.com/browse/IAOTEAM-3050" TargetMode="External"/><Relationship Id="rId180" Type="http://schemas.openxmlformats.org/officeDocument/2006/relationships/hyperlink" Target="https://jira.tjx.com/browse/IAOTEAM-1230" TargetMode="External"/><Relationship Id="rId210" Type="http://schemas.openxmlformats.org/officeDocument/2006/relationships/hyperlink" Target="https://urldefense.com/v3/__https:/tjxprod.service-now.com/nav_to.do?uri=u_it_infrastructure.do*3Fsys_id=621541e21b2a005028880fe0cd4bcbc6*26sysparm_stack=u_it_infrastructure_list.do*3Fsysparm_query=active=true__;JSUl!!GahIEkFg!hn1lVE6WlDDnFU0KJAMFxvOUWK_IIRhPI8bjGDQyRBu5OmKVVRe0uGlffGzLwTpwMsxOr8jiWg$" TargetMode="External"/><Relationship Id="rId215" Type="http://schemas.openxmlformats.org/officeDocument/2006/relationships/hyperlink" Target="https://tjxprod.service-now.com/sp?id=form&amp;table=incident&amp;filter=&amp;sys_id=b0220ffadbaecc50f07f6e25ca9619b0&amp;v=&amp;spa=1" TargetMode="External"/><Relationship Id="rId236" Type="http://schemas.openxmlformats.org/officeDocument/2006/relationships/hyperlink" Target="https://www.bing.com/videos/search?q=what+is+APIGEE&amp;&amp;view=detail&amp;mid=55CB95FC3222848FF47F55CB95FC3222848FF47F&amp;&amp;FORM=VDRVRV" TargetMode="External"/><Relationship Id="rId26" Type="http://schemas.openxmlformats.org/officeDocument/2006/relationships/hyperlink" Target="https://jira.tjx.com/browse/DSOE-4043" TargetMode="External"/><Relationship Id="rId231" Type="http://schemas.openxmlformats.org/officeDocument/2006/relationships/hyperlink" Target="https://urldefense.com/v3/__https:/tjxdev.service-now.com/api/now/table/change_request/*7bsys_id*7d__;JSU!!GahIEkFg!gztqlu4kxKExHtlR6TKvTBopvNfbeo0liViIYYUhNJ_oQmQjDkztsfYlrAdn4vIdiw$" TargetMode="External"/><Relationship Id="rId47" Type="http://schemas.openxmlformats.org/officeDocument/2006/relationships/hyperlink" Target="https://jira.tjx.com/browse/IAOTEAM-3050" TargetMode="External"/><Relationship Id="rId68" Type="http://schemas.openxmlformats.org/officeDocument/2006/relationships/hyperlink" Target="https://tjx.service-now.com/tjx/sc_req_item.do?sys_id=a0fcd040dbafc8507801ff431d9619e3&amp;sysparm_view=ess" TargetMode="External"/><Relationship Id="rId89" Type="http://schemas.openxmlformats.org/officeDocument/2006/relationships/hyperlink" Target="https://tjxansiblenp.tjx.com/" TargetMode="External"/><Relationship Id="rId112" Type="http://schemas.openxmlformats.org/officeDocument/2006/relationships/hyperlink" Target="https://jenkinscore.tjx.com/" TargetMode="External"/><Relationship Id="rId133" Type="http://schemas.openxmlformats.org/officeDocument/2006/relationships/hyperlink" Target="https://tjxdev.service-now.com/nav_to.do?uri=%2Fchange_request.do%3Fsys_id%3D6eee4528dbd388907d4662405b961982%26sysparm_stack%3D%26sysparm_view%3D" TargetMode="External"/><Relationship Id="rId154" Type="http://schemas.openxmlformats.org/officeDocument/2006/relationships/hyperlink" Target="https://tjxansiblenp.tjx.com/" TargetMode="External"/><Relationship Id="rId175" Type="http://schemas.openxmlformats.org/officeDocument/2006/relationships/hyperlink" Target="https://jenkins-oc.tjx.com:8443/" TargetMode="External"/><Relationship Id="rId196" Type="http://schemas.openxmlformats.org/officeDocument/2006/relationships/hyperlink" Target="https://jira.tjx.com/browse/IAOTEAM-1230" TargetMode="External"/><Relationship Id="rId200" Type="http://schemas.openxmlformats.org/officeDocument/2006/relationships/hyperlink" Target="https://jfrog.com/getcli/" TargetMode="External"/><Relationship Id="rId16" Type="http://schemas.openxmlformats.org/officeDocument/2006/relationships/hyperlink" Target="https://jira.tjx.com/browse/IAOTEAM-3594" TargetMode="External"/><Relationship Id="rId221" Type="http://schemas.openxmlformats.org/officeDocument/2006/relationships/hyperlink" Target="https://bitbucket.tjx.com/projects/IO/repos/ioac/browse/roles/VMBUILD/tasks/main.yml" TargetMode="External"/><Relationship Id="rId242" Type="http://schemas.openxmlformats.org/officeDocument/2006/relationships/hyperlink" Target="https://jira.tjx.com/browse/IAOTEAM-3049" TargetMode="External"/><Relationship Id="rId37" Type="http://schemas.openxmlformats.org/officeDocument/2006/relationships/hyperlink" Target="https://jira.tjx.com/browse/IAOTEAM-1230" TargetMode="External"/><Relationship Id="rId58" Type="http://schemas.openxmlformats.org/officeDocument/2006/relationships/hyperlink" Target="https://tjxansible.tjx.com/" TargetMode="External"/><Relationship Id="rId79" Type="http://schemas.openxmlformats.org/officeDocument/2006/relationships/hyperlink" Target="https://jira.tjx.com/browse/IAOTEAM-3050" TargetMode="External"/><Relationship Id="rId102" Type="http://schemas.openxmlformats.org/officeDocument/2006/relationships/hyperlink" Target="https://tjxdev.service-now.com/" TargetMode="External"/><Relationship Id="rId123" Type="http://schemas.openxmlformats.org/officeDocument/2006/relationships/hyperlink" Target="https://jira.tjx.com/browse/IAOTEAM-1230" TargetMode="External"/><Relationship Id="rId144" Type="http://schemas.openxmlformats.org/officeDocument/2006/relationships/hyperlink" Target="https://jenkins.tjx.com:8443/job/IOaC/job/UploadArtifacts/job/jfrog_IOAC_upload/" TargetMode="External"/><Relationship Id="rId90" Type="http://schemas.openxmlformats.org/officeDocument/2006/relationships/hyperlink" Target="https://jira.tjx.com/browse/IAOTEAM-2835" TargetMode="External"/><Relationship Id="rId165" Type="http://schemas.openxmlformats.org/officeDocument/2006/relationships/hyperlink" Target="https://tjx.service-now.com/tjx/catalog.do?sysparm_document_key=sc_req_item,c86c6e0edbb2c89469e392c6db9619b4" TargetMode="External"/><Relationship Id="rId186" Type="http://schemas.openxmlformats.org/officeDocument/2006/relationships/hyperlink" Target="https://jfrog.tjx.com/artifactory/Unix-Linux/Control-M/EM" TargetMode="External"/><Relationship Id="rId211" Type="http://schemas.openxmlformats.org/officeDocument/2006/relationships/hyperlink" Target="https://tjxprod.service-now.com/sp?id=form&amp;table=incident&amp;filter=&amp;sys_id=b0220ffadbaecc50f07f6e25ca9619b0&amp;v=&amp;spa=1" TargetMode="External"/><Relationship Id="rId232" Type="http://schemas.openxmlformats.org/officeDocument/2006/relationships/hyperlink" Target="https://tjx.service-now.com/tjx/sc_req_item.do?sys_id=431e05d5dbe68c14c10b5c68dc961989&amp;sysparm_view=ess" TargetMode="External"/><Relationship Id="rId27" Type="http://schemas.openxmlformats.org/officeDocument/2006/relationships/hyperlink" Target="file:///C:\Users\jam01370\AppData\Roaming\Microsoft\Word\&#160;https:\support.cloudbees.com\hc\en-us\articles\217911388-Best-Practice-For-Using-Jenkins-REST-API%3fmobile_site=false" TargetMode="External"/><Relationship Id="rId48" Type="http://schemas.openxmlformats.org/officeDocument/2006/relationships/hyperlink" Target="mailto:tjx.ansible@tjx.com" TargetMode="External"/><Relationship Id="rId69" Type="http://schemas.openxmlformats.org/officeDocument/2006/relationships/hyperlink" Target="https://tjxprod.service-now.com/nav_to.do?uri=%2Fincident.do%3Fsys_id%3Dd13f0b2cdb23cc1c19a292ccd396191d%26sysparm_stack%3D%26sysparm_view%3D" TargetMode="External"/><Relationship Id="rId113" Type="http://schemas.openxmlformats.org/officeDocument/2006/relationships/hyperlink" Target="https://jenkinscore.tjx.com/job/IOaC/job/UploadArtifacts/job/IOAC_ArtifactUpload/16/console" TargetMode="External"/><Relationship Id="rId134" Type="http://schemas.openxmlformats.org/officeDocument/2006/relationships/hyperlink" Target="https://jira.tjx.com/browse/IAOTEAM-1230" TargetMode="External"/><Relationship Id="rId80" Type="http://schemas.openxmlformats.org/officeDocument/2006/relationships/hyperlink" Target="https://jira.tjx.com/browse/IAOTEAM-3594" TargetMode="External"/><Relationship Id="rId155" Type="http://schemas.openxmlformats.org/officeDocument/2006/relationships/hyperlink" Target="https://tjxuat.service-now.com/nav_to.do?uri=%2Fincident.do%3Fsys_id%3Df7308766db430c101b12fafc0f9619a9%26sysparm_stack%3D%26sysparm_view%3D" TargetMode="External"/><Relationship Id="rId176" Type="http://schemas.openxmlformats.org/officeDocument/2006/relationships/hyperlink" Target="https://jira.tjx.com/browse/IAOTEAM-3341" TargetMode="External"/><Relationship Id="rId197" Type="http://schemas.openxmlformats.org/officeDocument/2006/relationships/hyperlink" Target="https://tjx.service-now.com/tjx/sc_req_item.do?sys_id=c86c6e0edbb2c89469e392c6db9619b4&amp;sysparm_view=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72376</TotalTime>
  <Pages>26</Pages>
  <Words>11259</Words>
  <Characters>64180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TJX Companies, Inc.</Company>
  <LinksUpToDate>false</LinksUpToDate>
  <CharactersWithSpaces>75289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Griffiths</dc:creator>
  <cp:keywords/>
  <dc:description/>
  <cp:lastModifiedBy>James William Griffiths</cp:lastModifiedBy>
  <cp:revision>8</cp:revision>
  <dcterms:created xsi:type="dcterms:W3CDTF">2020-01-21T14:41:00Z</dcterms:created>
  <dcterms:modified xsi:type="dcterms:W3CDTF">2020-03-24T18:24:00Z</dcterms:modified>
</cp:coreProperties>
</file>